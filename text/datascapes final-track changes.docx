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55A9B" w14:textId="77777777" w:rsidR="00792288" w:rsidRPr="008D6881" w:rsidRDefault="00792288" w:rsidP="00792288">
      <w:pPr>
        <w:spacing w:line="276" w:lineRule="auto"/>
        <w:jc w:val="both"/>
        <w:rPr>
          <w:rFonts w:ascii="Didot" w:hAnsi="Didot" w:cs="Didot"/>
          <w:b/>
          <w:sz w:val="28"/>
          <w:szCs w:val="28"/>
        </w:rPr>
      </w:pPr>
      <w:bookmarkStart w:id="0" w:name="_GoBack"/>
      <w:bookmarkEnd w:id="0"/>
    </w:p>
    <w:p w14:paraId="66A1B643" w14:textId="77777777" w:rsidR="00792288" w:rsidRPr="008D6881" w:rsidRDefault="00792288" w:rsidP="00792288">
      <w:pPr>
        <w:widowControl w:val="0"/>
        <w:spacing w:line="276" w:lineRule="auto"/>
        <w:jc w:val="both"/>
        <w:outlineLvl w:val="0"/>
        <w:rPr>
          <w:rFonts w:ascii="Didot" w:hAnsi="Didot" w:cs="Didot"/>
          <w:b/>
          <w:sz w:val="28"/>
          <w:szCs w:val="28"/>
        </w:rPr>
      </w:pPr>
      <w:r w:rsidRPr="008D6881">
        <w:rPr>
          <w:rFonts w:ascii="Didot" w:hAnsi="Didot" w:cs="Didot"/>
          <w:b/>
          <w:sz w:val="28"/>
          <w:szCs w:val="28"/>
        </w:rPr>
        <w:t>DATASCAPES</w:t>
      </w:r>
    </w:p>
    <w:p w14:paraId="64DA0CE4" w14:textId="77777777" w:rsidR="00792288" w:rsidRPr="008D6881" w:rsidRDefault="00792288" w:rsidP="00792288">
      <w:pPr>
        <w:spacing w:line="276" w:lineRule="auto"/>
        <w:jc w:val="both"/>
        <w:rPr>
          <w:rFonts w:ascii="Didot" w:hAnsi="Didot" w:cs="Didot"/>
          <w:spacing w:val="-1"/>
          <w:sz w:val="28"/>
          <w:szCs w:val="28"/>
        </w:rPr>
      </w:pPr>
    </w:p>
    <w:p w14:paraId="1C2D7DE4" w14:textId="2D46F4B2" w:rsidR="00792288" w:rsidRPr="008D6881" w:rsidRDefault="00792288" w:rsidP="002773AF">
      <w:pPr>
        <w:spacing w:line="276" w:lineRule="auto"/>
        <w:jc w:val="both"/>
        <w:rPr>
          <w:rFonts w:ascii="Didot" w:hAnsi="Didot" w:cs="Didot"/>
          <w:sz w:val="28"/>
          <w:szCs w:val="28"/>
        </w:rPr>
      </w:pPr>
      <w:r w:rsidRPr="008D6881">
        <w:rPr>
          <w:rFonts w:ascii="Didot" w:hAnsi="Didot" w:cs="Didot"/>
          <w:sz w:val="28"/>
          <w:szCs w:val="28"/>
        </w:rPr>
        <w:t xml:space="preserve">The </w:t>
      </w:r>
      <w:r w:rsidR="000B5751" w:rsidRPr="008D6881">
        <w:rPr>
          <w:rFonts w:ascii="Didot" w:hAnsi="Didot" w:cs="Didot"/>
          <w:sz w:val="28"/>
          <w:szCs w:val="28"/>
        </w:rPr>
        <w:t>‘</w:t>
      </w:r>
      <w:proofErr w:type="spellStart"/>
      <w:r w:rsidRPr="008D6881">
        <w:rPr>
          <w:rFonts w:ascii="Didot" w:hAnsi="Didot" w:cs="Didot"/>
          <w:sz w:val="28"/>
          <w:szCs w:val="28"/>
        </w:rPr>
        <w:t>datascapes</w:t>
      </w:r>
      <w:proofErr w:type="spellEnd"/>
      <w:r w:rsidR="000B5751" w:rsidRPr="008D6881">
        <w:rPr>
          <w:rFonts w:ascii="Didot" w:hAnsi="Didot" w:cs="Didot"/>
          <w:sz w:val="28"/>
          <w:szCs w:val="28"/>
        </w:rPr>
        <w:t>’</w:t>
      </w:r>
      <w:r w:rsidRPr="008D6881">
        <w:rPr>
          <w:rFonts w:ascii="Didot" w:hAnsi="Didot" w:cs="Didot"/>
          <w:sz w:val="28"/>
          <w:szCs w:val="28"/>
        </w:rPr>
        <w:t xml:space="preserve"> are visualizations designed</w:t>
      </w:r>
      <w:r w:rsidR="000B5751" w:rsidRPr="008D6881">
        <w:rPr>
          <w:rFonts w:ascii="Didot" w:hAnsi="Didot" w:cs="Didot"/>
          <w:sz w:val="28"/>
          <w:szCs w:val="28"/>
        </w:rPr>
        <w:t xml:space="preserve"> to make</w:t>
      </w:r>
      <w:r w:rsidRPr="008D6881">
        <w:rPr>
          <w:rFonts w:ascii="Didot" w:hAnsi="Didot" w:cs="Didot"/>
          <w:sz w:val="28"/>
          <w:szCs w:val="28"/>
        </w:rPr>
        <w:t xml:space="preserve"> quantities </w:t>
      </w:r>
      <w:r w:rsidR="000B5751" w:rsidRPr="008D6881">
        <w:rPr>
          <w:rFonts w:ascii="Didot" w:hAnsi="Didot" w:cs="Didot"/>
          <w:sz w:val="28"/>
          <w:szCs w:val="28"/>
        </w:rPr>
        <w:t xml:space="preserve">which are otherwise hard to comprehend </w:t>
      </w:r>
      <w:r w:rsidR="00C561FC" w:rsidRPr="008D6881">
        <w:rPr>
          <w:rFonts w:ascii="Didot" w:hAnsi="Didot" w:cs="Didot"/>
          <w:sz w:val="28"/>
          <w:szCs w:val="28"/>
        </w:rPr>
        <w:t>intelligible.</w:t>
      </w:r>
      <w:r w:rsidRPr="008D6881">
        <w:rPr>
          <w:rFonts w:ascii="Didot" w:hAnsi="Didot" w:cs="Didot"/>
          <w:sz w:val="28"/>
          <w:szCs w:val="28"/>
        </w:rPr>
        <w:t xml:space="preserve"> </w:t>
      </w:r>
      <w:r w:rsidR="00C561FC" w:rsidRPr="008D6881">
        <w:rPr>
          <w:rFonts w:ascii="Didot" w:hAnsi="Didot" w:cs="Didot"/>
          <w:sz w:val="28"/>
          <w:szCs w:val="28"/>
        </w:rPr>
        <w:t xml:space="preserve">Data </w:t>
      </w:r>
      <w:r w:rsidR="000B5751" w:rsidRPr="008D6881">
        <w:rPr>
          <w:rFonts w:ascii="Didot" w:hAnsi="Didot" w:cs="Didot"/>
          <w:sz w:val="28"/>
          <w:szCs w:val="28"/>
        </w:rPr>
        <w:t>manifested in the visualizations</w:t>
      </w:r>
      <w:r w:rsidRPr="008D6881">
        <w:rPr>
          <w:rFonts w:ascii="Didot" w:hAnsi="Didot" w:cs="Didot"/>
          <w:sz w:val="28"/>
          <w:szCs w:val="28"/>
        </w:rPr>
        <w:t xml:space="preserve"> are </w:t>
      </w:r>
      <w:r w:rsidR="000B5751" w:rsidRPr="008D6881">
        <w:rPr>
          <w:rFonts w:ascii="Didot" w:hAnsi="Didot" w:cs="Didot"/>
          <w:sz w:val="28"/>
          <w:szCs w:val="28"/>
        </w:rPr>
        <w:t xml:space="preserve">generally </w:t>
      </w:r>
      <w:r w:rsidRPr="008D6881">
        <w:rPr>
          <w:rFonts w:ascii="Didot" w:hAnsi="Didot" w:cs="Didot"/>
          <w:sz w:val="28"/>
          <w:szCs w:val="28"/>
        </w:rPr>
        <w:t>based on the ecological footprint of an average American</w:t>
      </w:r>
      <w:r w:rsidR="000B5751" w:rsidRPr="008D6881">
        <w:rPr>
          <w:rFonts w:ascii="Didot" w:hAnsi="Didot" w:cs="Didot"/>
          <w:sz w:val="28"/>
          <w:szCs w:val="28"/>
        </w:rPr>
        <w:t xml:space="preserve"> </w:t>
      </w:r>
      <w:r w:rsidRPr="008D6881">
        <w:rPr>
          <w:rFonts w:ascii="Didot" w:hAnsi="Didot" w:cs="Didot"/>
          <w:sz w:val="28"/>
          <w:szCs w:val="28"/>
        </w:rPr>
        <w:t>which, for polemical purposes</w:t>
      </w:r>
      <w:r w:rsidR="00574B4F" w:rsidRPr="008D6881">
        <w:rPr>
          <w:rFonts w:ascii="Didot" w:hAnsi="Didot" w:cs="Didot"/>
          <w:sz w:val="28"/>
          <w:szCs w:val="28"/>
        </w:rPr>
        <w:t>,</w:t>
      </w:r>
      <w:r w:rsidRPr="008D6881">
        <w:rPr>
          <w:rFonts w:ascii="Didot" w:hAnsi="Didot" w:cs="Didot"/>
          <w:sz w:val="28"/>
          <w:szCs w:val="28"/>
        </w:rPr>
        <w:t xml:space="preserve"> is then extr</w:t>
      </w:r>
      <w:r w:rsidR="000B5751" w:rsidRPr="008D6881">
        <w:rPr>
          <w:rFonts w:ascii="Didot" w:hAnsi="Didot" w:cs="Didot"/>
          <w:sz w:val="28"/>
          <w:szCs w:val="28"/>
        </w:rPr>
        <w:t>apolated to a hypothetical</w:t>
      </w:r>
      <w:r w:rsidRPr="008D6881">
        <w:rPr>
          <w:rFonts w:ascii="Didot" w:hAnsi="Didot" w:cs="Didot"/>
          <w:sz w:val="28"/>
          <w:szCs w:val="28"/>
        </w:rPr>
        <w:t xml:space="preserve"> global population of 10 billion people living at the same (American) standard.</w:t>
      </w:r>
      <w:r w:rsidR="000B5751" w:rsidRPr="008D6881">
        <w:rPr>
          <w:rStyle w:val="FootnoteReference"/>
          <w:rFonts w:ascii="Didot" w:hAnsi="Didot" w:cs="Didot"/>
          <w:sz w:val="28"/>
          <w:szCs w:val="28"/>
        </w:rPr>
        <w:footnoteReference w:id="1"/>
      </w:r>
      <w:r w:rsidR="000B5751" w:rsidRPr="008D6881">
        <w:rPr>
          <w:rFonts w:ascii="Didot" w:hAnsi="Didot" w:cs="Didot"/>
          <w:sz w:val="28"/>
          <w:szCs w:val="28"/>
        </w:rPr>
        <w:t xml:space="preserve"> </w:t>
      </w:r>
      <w:r w:rsidRPr="008D6881">
        <w:rPr>
          <w:rFonts w:ascii="Didot" w:hAnsi="Didot" w:cs="Didot"/>
          <w:sz w:val="28"/>
          <w:szCs w:val="28"/>
        </w:rPr>
        <w:t xml:space="preserve"> The </w:t>
      </w:r>
      <w:r w:rsidR="000B5751" w:rsidRPr="008D6881">
        <w:rPr>
          <w:rFonts w:ascii="Didot" w:hAnsi="Didot" w:cs="Didot"/>
          <w:sz w:val="28"/>
          <w:szCs w:val="28"/>
        </w:rPr>
        <w:t xml:space="preserve">reason for using the figure of 10 billion people is that it is a round number roughly mid-way between the </w:t>
      </w:r>
      <w:r w:rsidRPr="008D6881">
        <w:rPr>
          <w:rFonts w:ascii="Didot" w:hAnsi="Didot" w:cs="Didot"/>
          <w:sz w:val="28"/>
          <w:szCs w:val="28"/>
        </w:rPr>
        <w:t xml:space="preserve">latest UN </w:t>
      </w:r>
      <w:r w:rsidR="000B5751" w:rsidRPr="008D6881">
        <w:rPr>
          <w:rFonts w:ascii="Didot" w:hAnsi="Didot" w:cs="Didot"/>
          <w:sz w:val="28"/>
          <w:szCs w:val="28"/>
        </w:rPr>
        <w:t xml:space="preserve">global </w:t>
      </w:r>
      <w:r w:rsidRPr="008D6881">
        <w:rPr>
          <w:rFonts w:ascii="Didot" w:hAnsi="Didot" w:cs="Didot"/>
          <w:sz w:val="28"/>
          <w:szCs w:val="28"/>
        </w:rPr>
        <w:t xml:space="preserve">population projections </w:t>
      </w:r>
      <w:r w:rsidR="000B5751" w:rsidRPr="008D6881">
        <w:rPr>
          <w:rFonts w:ascii="Didot" w:hAnsi="Didot" w:cs="Didot"/>
          <w:sz w:val="28"/>
          <w:szCs w:val="28"/>
        </w:rPr>
        <w:t xml:space="preserve">which </w:t>
      </w:r>
      <w:r w:rsidRPr="008D6881">
        <w:rPr>
          <w:rFonts w:ascii="Didot" w:hAnsi="Didot" w:cs="Didot"/>
          <w:sz w:val="28"/>
          <w:szCs w:val="28"/>
        </w:rPr>
        <w:t xml:space="preserve">suggest a range between 9.5 and 13.3 </w:t>
      </w:r>
      <w:r w:rsidR="000B5751" w:rsidRPr="008D6881">
        <w:rPr>
          <w:rFonts w:ascii="Didot" w:hAnsi="Didot" w:cs="Didot"/>
          <w:sz w:val="28"/>
          <w:szCs w:val="28"/>
        </w:rPr>
        <w:t xml:space="preserve">billion people </w:t>
      </w:r>
      <w:r w:rsidRPr="008D6881">
        <w:rPr>
          <w:rFonts w:ascii="Didot" w:hAnsi="Didot" w:cs="Didot"/>
          <w:sz w:val="28"/>
          <w:szCs w:val="28"/>
        </w:rPr>
        <w:t>by 2100.</w:t>
      </w:r>
      <w:r w:rsidR="000B5751" w:rsidRPr="008D6881">
        <w:rPr>
          <w:rStyle w:val="FootnoteReference"/>
          <w:rFonts w:ascii="Didot" w:hAnsi="Didot" w:cs="Didot"/>
          <w:sz w:val="28"/>
          <w:szCs w:val="28"/>
        </w:rPr>
        <w:footnoteReference w:id="2"/>
      </w:r>
    </w:p>
    <w:p w14:paraId="18435F5C" w14:textId="77777777" w:rsidR="00792288" w:rsidRPr="008D6881" w:rsidRDefault="00792288" w:rsidP="00792288">
      <w:pPr>
        <w:spacing w:line="276" w:lineRule="auto"/>
        <w:jc w:val="both"/>
        <w:rPr>
          <w:rFonts w:ascii="Didot" w:hAnsi="Didot" w:cs="Didot"/>
          <w:sz w:val="28"/>
          <w:szCs w:val="28"/>
        </w:rPr>
      </w:pPr>
    </w:p>
    <w:p w14:paraId="5B5C0698" w14:textId="44BA09FE" w:rsidR="00C561FC" w:rsidRPr="008D6881" w:rsidRDefault="00792288" w:rsidP="002773AF">
      <w:pPr>
        <w:spacing w:line="276" w:lineRule="auto"/>
        <w:jc w:val="both"/>
        <w:rPr>
          <w:rFonts w:ascii="Didot" w:hAnsi="Didot" w:cs="Didot"/>
          <w:sz w:val="28"/>
          <w:szCs w:val="28"/>
        </w:rPr>
      </w:pPr>
      <w:r w:rsidRPr="008D6881">
        <w:rPr>
          <w:rFonts w:ascii="Didot" w:hAnsi="Didot" w:cs="Didot"/>
          <w:sz w:val="28"/>
          <w:szCs w:val="28"/>
        </w:rPr>
        <w:t xml:space="preserve">The </w:t>
      </w:r>
      <w:proofErr w:type="spellStart"/>
      <w:r w:rsidRPr="008D6881">
        <w:rPr>
          <w:rFonts w:ascii="Didot" w:hAnsi="Didot" w:cs="Didot"/>
          <w:sz w:val="28"/>
          <w:szCs w:val="28"/>
        </w:rPr>
        <w:t>datascapes</w:t>
      </w:r>
      <w:proofErr w:type="spellEnd"/>
      <w:r w:rsidRPr="008D6881">
        <w:rPr>
          <w:rFonts w:ascii="Didot" w:hAnsi="Didot" w:cs="Didot"/>
          <w:sz w:val="28"/>
          <w:szCs w:val="28"/>
        </w:rPr>
        <w:t xml:space="preserve"> show that if the world </w:t>
      </w:r>
      <w:r w:rsidR="000B5751" w:rsidRPr="008D6881">
        <w:rPr>
          <w:rFonts w:ascii="Didot" w:hAnsi="Didot" w:cs="Didot"/>
          <w:sz w:val="28"/>
          <w:szCs w:val="28"/>
        </w:rPr>
        <w:t xml:space="preserve">were </w:t>
      </w:r>
      <w:r w:rsidRPr="008D6881">
        <w:rPr>
          <w:rFonts w:ascii="Didot" w:hAnsi="Didot" w:cs="Didot"/>
          <w:sz w:val="28"/>
          <w:szCs w:val="28"/>
        </w:rPr>
        <w:t xml:space="preserve">to live (in material terms) as contemporary Americans do, </w:t>
      </w:r>
      <w:r w:rsidR="00574B4F" w:rsidRPr="008D6881">
        <w:rPr>
          <w:rFonts w:ascii="Didot" w:hAnsi="Didot" w:cs="Didot"/>
          <w:sz w:val="28"/>
          <w:szCs w:val="28"/>
        </w:rPr>
        <w:t xml:space="preserve">there would be </w:t>
      </w:r>
      <w:r w:rsidRPr="008D6881">
        <w:rPr>
          <w:rFonts w:ascii="Didot" w:hAnsi="Didot" w:cs="Didot"/>
          <w:sz w:val="28"/>
          <w:szCs w:val="28"/>
        </w:rPr>
        <w:t xml:space="preserve">a major discrepancy between </w:t>
      </w:r>
      <w:r w:rsidR="000B5751" w:rsidRPr="008D6881">
        <w:rPr>
          <w:rFonts w:ascii="Didot" w:hAnsi="Didot" w:cs="Didot"/>
          <w:sz w:val="28"/>
          <w:szCs w:val="28"/>
        </w:rPr>
        <w:t xml:space="preserve">global </w:t>
      </w:r>
      <w:r w:rsidRPr="008D6881">
        <w:rPr>
          <w:rFonts w:ascii="Didot" w:hAnsi="Didot" w:cs="Didot"/>
          <w:sz w:val="28"/>
          <w:szCs w:val="28"/>
        </w:rPr>
        <w:t xml:space="preserve">levels of consumption and what the earth, according to today’s technologies, can reasonably provide. The </w:t>
      </w:r>
      <w:proofErr w:type="spellStart"/>
      <w:r w:rsidRPr="008D6881">
        <w:rPr>
          <w:rFonts w:ascii="Didot" w:hAnsi="Didot" w:cs="Didot"/>
          <w:sz w:val="28"/>
          <w:szCs w:val="28"/>
        </w:rPr>
        <w:t>datascapes</w:t>
      </w:r>
      <w:proofErr w:type="spellEnd"/>
      <w:r w:rsidRPr="008D6881">
        <w:rPr>
          <w:rFonts w:ascii="Didot" w:hAnsi="Didot" w:cs="Didot"/>
          <w:sz w:val="28"/>
          <w:szCs w:val="28"/>
        </w:rPr>
        <w:t xml:space="preserve"> do not intend to be alarmist </w:t>
      </w:r>
      <w:r w:rsidR="00A75E81" w:rsidRPr="008D6881">
        <w:rPr>
          <w:rFonts w:ascii="Didot" w:hAnsi="Didot" w:cs="Didot"/>
          <w:sz w:val="28"/>
          <w:szCs w:val="28"/>
        </w:rPr>
        <w:t>n</w:t>
      </w:r>
      <w:r w:rsidRPr="008D6881">
        <w:rPr>
          <w:rFonts w:ascii="Didot" w:hAnsi="Didot" w:cs="Didot"/>
          <w:sz w:val="28"/>
          <w:szCs w:val="28"/>
        </w:rPr>
        <w:t>or pass moral judgment o</w:t>
      </w:r>
      <w:r w:rsidR="000B5751" w:rsidRPr="008D6881">
        <w:rPr>
          <w:rFonts w:ascii="Didot" w:hAnsi="Didot" w:cs="Didot"/>
          <w:sz w:val="28"/>
          <w:szCs w:val="28"/>
        </w:rPr>
        <w:t>n highly consumptive lifestyles. What they do make clear</w:t>
      </w:r>
      <w:r w:rsidR="00574B4F" w:rsidRPr="008D6881">
        <w:rPr>
          <w:rFonts w:ascii="Didot" w:hAnsi="Didot" w:cs="Didot"/>
          <w:sz w:val="28"/>
          <w:szCs w:val="28"/>
        </w:rPr>
        <w:t>,</w:t>
      </w:r>
      <w:r w:rsidR="000B5751" w:rsidRPr="008D6881">
        <w:rPr>
          <w:rFonts w:ascii="Didot" w:hAnsi="Didot" w:cs="Didot"/>
          <w:sz w:val="28"/>
          <w:szCs w:val="28"/>
        </w:rPr>
        <w:t xml:space="preserve"> however</w:t>
      </w:r>
      <w:r w:rsidR="00574B4F" w:rsidRPr="008D6881">
        <w:rPr>
          <w:rFonts w:ascii="Didot" w:hAnsi="Didot" w:cs="Didot"/>
          <w:sz w:val="28"/>
          <w:szCs w:val="28"/>
        </w:rPr>
        <w:t>,</w:t>
      </w:r>
      <w:r w:rsidR="000B5751" w:rsidRPr="008D6881">
        <w:rPr>
          <w:rFonts w:ascii="Didot" w:hAnsi="Didot" w:cs="Didot"/>
          <w:sz w:val="28"/>
          <w:szCs w:val="28"/>
        </w:rPr>
        <w:t xml:space="preserve"> is that</w:t>
      </w:r>
      <w:r w:rsidRPr="008D6881">
        <w:rPr>
          <w:rFonts w:ascii="Didot" w:hAnsi="Didot" w:cs="Didot"/>
          <w:sz w:val="28"/>
          <w:szCs w:val="28"/>
        </w:rPr>
        <w:t xml:space="preserve"> </w:t>
      </w:r>
      <w:r w:rsidR="000B5751" w:rsidRPr="008D6881">
        <w:rPr>
          <w:rFonts w:ascii="Didot" w:hAnsi="Didot" w:cs="Didot"/>
          <w:sz w:val="28"/>
          <w:szCs w:val="28"/>
        </w:rPr>
        <w:t>as large numbers of people aspire to higher material standards of living throughout the 21</w:t>
      </w:r>
      <w:r w:rsidR="00574B4F" w:rsidRPr="008D6881">
        <w:rPr>
          <w:rFonts w:ascii="Didot" w:hAnsi="Didot" w:cs="Didot"/>
          <w:sz w:val="28"/>
          <w:szCs w:val="28"/>
        </w:rPr>
        <w:t>st</w:t>
      </w:r>
      <w:r w:rsidR="00B16A98" w:rsidRPr="008D6881">
        <w:rPr>
          <w:rFonts w:ascii="Didot" w:hAnsi="Didot" w:cs="Didot"/>
          <w:sz w:val="28"/>
          <w:szCs w:val="28"/>
        </w:rPr>
        <w:t xml:space="preserve"> </w:t>
      </w:r>
      <w:r w:rsidR="000B5751" w:rsidRPr="008D6881">
        <w:rPr>
          <w:rFonts w:ascii="Didot" w:hAnsi="Didot" w:cs="Didot"/>
          <w:sz w:val="28"/>
          <w:szCs w:val="28"/>
        </w:rPr>
        <w:t>century</w:t>
      </w:r>
      <w:r w:rsidR="009F4E34" w:rsidRPr="008D6881">
        <w:rPr>
          <w:rFonts w:ascii="Didot" w:hAnsi="Didot" w:cs="Didot"/>
          <w:sz w:val="28"/>
          <w:szCs w:val="28"/>
        </w:rPr>
        <w:t>, if ecological calamity is to be avoided,</w:t>
      </w:r>
      <w:r w:rsidR="000B5751" w:rsidRPr="008D6881">
        <w:rPr>
          <w:rFonts w:ascii="Didot" w:hAnsi="Didot" w:cs="Didot"/>
          <w:sz w:val="28"/>
          <w:szCs w:val="28"/>
        </w:rPr>
        <w:t xml:space="preserve"> </w:t>
      </w:r>
      <w:r w:rsidRPr="008D6881">
        <w:rPr>
          <w:rFonts w:ascii="Didot" w:hAnsi="Didot" w:cs="Didot"/>
          <w:sz w:val="28"/>
          <w:szCs w:val="28"/>
        </w:rPr>
        <w:t>our systems of production and co</w:t>
      </w:r>
      <w:r w:rsidR="000B5751" w:rsidRPr="008D6881">
        <w:rPr>
          <w:rFonts w:ascii="Didot" w:hAnsi="Didot" w:cs="Didot"/>
          <w:sz w:val="28"/>
          <w:szCs w:val="28"/>
        </w:rPr>
        <w:t xml:space="preserve">nsumption will need to be better designed and </w:t>
      </w:r>
      <w:r w:rsidRPr="008D6881">
        <w:rPr>
          <w:rFonts w:ascii="Didot" w:hAnsi="Didot" w:cs="Didot"/>
          <w:sz w:val="28"/>
          <w:szCs w:val="28"/>
        </w:rPr>
        <w:t>better tuned to the earth’s systems</w:t>
      </w:r>
      <w:r w:rsidR="000B5751" w:rsidRPr="008D6881">
        <w:rPr>
          <w:rFonts w:ascii="Didot" w:hAnsi="Didot" w:cs="Didot"/>
          <w:sz w:val="28"/>
          <w:szCs w:val="28"/>
        </w:rPr>
        <w:t>.</w:t>
      </w:r>
      <w:r w:rsidRPr="008D6881">
        <w:rPr>
          <w:rFonts w:ascii="Didot" w:hAnsi="Didot" w:cs="Didot"/>
          <w:sz w:val="28"/>
          <w:szCs w:val="28"/>
        </w:rPr>
        <w:t xml:space="preserve"> </w:t>
      </w:r>
    </w:p>
    <w:p w14:paraId="7475DCEB" w14:textId="77777777" w:rsidR="00C561FC" w:rsidRPr="008D6881" w:rsidRDefault="00C561FC" w:rsidP="002773AF">
      <w:pPr>
        <w:spacing w:line="276" w:lineRule="auto"/>
        <w:jc w:val="both"/>
        <w:rPr>
          <w:rFonts w:ascii="Didot" w:hAnsi="Didot" w:cs="Didot"/>
          <w:sz w:val="28"/>
          <w:szCs w:val="28"/>
        </w:rPr>
      </w:pPr>
    </w:p>
    <w:p w14:paraId="6F2D215C" w14:textId="77777777" w:rsidR="00792288" w:rsidRPr="008D6881" w:rsidRDefault="00792288" w:rsidP="00792288">
      <w:pPr>
        <w:spacing w:line="276" w:lineRule="auto"/>
        <w:jc w:val="both"/>
        <w:outlineLvl w:val="0"/>
        <w:rPr>
          <w:rFonts w:ascii="Didot" w:hAnsi="Didot" w:cs="Didot"/>
          <w:b/>
          <w:sz w:val="28"/>
          <w:szCs w:val="28"/>
        </w:rPr>
      </w:pPr>
      <w:r w:rsidRPr="008D6881">
        <w:rPr>
          <w:rFonts w:ascii="Didot" w:hAnsi="Didot" w:cs="Didot"/>
          <w:b/>
          <w:sz w:val="28"/>
          <w:szCs w:val="28"/>
        </w:rPr>
        <w:t xml:space="preserve">Earth for 10 billion </w:t>
      </w:r>
    </w:p>
    <w:p w14:paraId="437DB097" w14:textId="77777777" w:rsidR="00792288" w:rsidRPr="008D6881" w:rsidRDefault="00792288" w:rsidP="00792288">
      <w:pPr>
        <w:spacing w:line="276" w:lineRule="auto"/>
        <w:jc w:val="both"/>
        <w:rPr>
          <w:rFonts w:ascii="Didot" w:eastAsia="Calibri" w:hAnsi="Didot" w:cs="Didot"/>
          <w:color w:val="auto"/>
          <w:sz w:val="28"/>
          <w:szCs w:val="28"/>
        </w:rPr>
      </w:pPr>
    </w:p>
    <w:p w14:paraId="1B7E654D" w14:textId="01CCCC31" w:rsidR="00C72776" w:rsidRPr="008D6881" w:rsidRDefault="001D4BFF" w:rsidP="00A94F3D">
      <w:pPr>
        <w:spacing w:line="276" w:lineRule="auto"/>
        <w:jc w:val="both"/>
        <w:outlineLvl w:val="0"/>
        <w:rPr>
          <w:rFonts w:ascii="Didot" w:eastAsiaTheme="minorEastAsia" w:hAnsi="Didot" w:cs="Didot"/>
          <w:sz w:val="28"/>
          <w:szCs w:val="28"/>
          <w:lang w:eastAsia="zh-TW"/>
        </w:rPr>
      </w:pPr>
      <w:r w:rsidRPr="008D6881">
        <w:rPr>
          <w:rFonts w:ascii="Didot" w:hAnsi="Didot" w:cs="Didot"/>
          <w:sz w:val="28"/>
          <w:szCs w:val="28"/>
        </w:rPr>
        <w:lastRenderedPageBreak/>
        <w:t>The average American (</w:t>
      </w:r>
      <w:r w:rsidR="00792288" w:rsidRPr="008D6881">
        <w:rPr>
          <w:rFonts w:ascii="Didot" w:hAnsi="Didot" w:cs="Didot"/>
          <w:sz w:val="28"/>
          <w:szCs w:val="28"/>
        </w:rPr>
        <w:t>2012</w:t>
      </w:r>
      <w:r w:rsidRPr="008D6881">
        <w:rPr>
          <w:rFonts w:ascii="Didot" w:hAnsi="Didot" w:cs="Didot"/>
          <w:sz w:val="28"/>
          <w:szCs w:val="28"/>
        </w:rPr>
        <w:t xml:space="preserve"> data</w:t>
      </w:r>
      <w:r w:rsidR="00792288" w:rsidRPr="008D6881">
        <w:rPr>
          <w:rFonts w:ascii="Didot" w:hAnsi="Didot" w:cs="Didot"/>
          <w:sz w:val="28"/>
          <w:szCs w:val="28"/>
        </w:rPr>
        <w:t>) has an ecological footprint of 8.2 global hectares</w:t>
      </w:r>
      <w:r w:rsidR="00143342">
        <w:rPr>
          <w:rFonts w:ascii="Didot" w:hAnsi="Didot" w:cs="Didot"/>
          <w:sz w:val="28"/>
          <w:szCs w:val="28"/>
        </w:rPr>
        <w:t>.</w:t>
      </w:r>
      <w:r w:rsidR="009341EE" w:rsidRPr="008D6881">
        <w:rPr>
          <w:rStyle w:val="FootnoteReference"/>
          <w:rFonts w:ascii="Didot" w:hAnsi="Didot" w:cs="Didot"/>
          <w:sz w:val="28"/>
          <w:szCs w:val="28"/>
        </w:rPr>
        <w:footnoteReference w:id="3"/>
      </w:r>
      <w:r w:rsidR="00792288" w:rsidRPr="008D6881">
        <w:rPr>
          <w:rFonts w:ascii="Didot" w:hAnsi="Didot" w:cs="Didot"/>
          <w:sz w:val="28"/>
          <w:szCs w:val="28"/>
        </w:rPr>
        <w:t xml:space="preserve"> </w:t>
      </w:r>
      <w:r w:rsidR="00143619" w:rsidRPr="008D6881">
        <w:rPr>
          <w:rFonts w:ascii="Didot" w:hAnsi="Didot" w:cs="Didot"/>
          <w:sz w:val="28"/>
          <w:szCs w:val="28"/>
        </w:rPr>
        <w:t xml:space="preserve">The Global Footprint Network defines a global hectare as </w:t>
      </w:r>
      <w:r w:rsidR="00143342">
        <w:rPr>
          <w:rFonts w:ascii="Times New Roman" w:hAnsi="Times New Roman"/>
          <w:sz w:val="28"/>
          <w:szCs w:val="28"/>
          <w:shd w:val="clear" w:color="auto" w:fill="FFFFFF"/>
        </w:rPr>
        <w:t>“</w:t>
      </w:r>
      <w:r w:rsidR="00143619" w:rsidRPr="008D6881">
        <w:rPr>
          <w:rFonts w:ascii="Times New Roman" w:hAnsi="Times New Roman"/>
          <w:sz w:val="28"/>
          <w:szCs w:val="28"/>
          <w:shd w:val="clear" w:color="auto" w:fill="FFFFFF"/>
        </w:rPr>
        <w:t xml:space="preserve">a biologically productive hectare with world average biological productivity for a given year. Global hectares are needed because different land types have different </w:t>
      </w:r>
      <w:r w:rsidR="00143342">
        <w:rPr>
          <w:rFonts w:ascii="Times New Roman" w:hAnsi="Times New Roman"/>
          <w:sz w:val="28"/>
          <w:szCs w:val="28"/>
          <w:shd w:val="clear" w:color="auto" w:fill="FFFFFF"/>
        </w:rPr>
        <w:t>productivities.”</w:t>
      </w:r>
      <w:r w:rsidR="00143619" w:rsidRPr="008D6881">
        <w:rPr>
          <w:rStyle w:val="FootnoteReference"/>
          <w:rFonts w:ascii="Times New Roman" w:hAnsi="Times New Roman"/>
          <w:sz w:val="28"/>
          <w:szCs w:val="28"/>
          <w:shd w:val="clear" w:color="auto" w:fill="FFFFFF"/>
        </w:rPr>
        <w:footnoteReference w:id="4"/>
      </w:r>
      <w:r w:rsidR="009341EE" w:rsidRPr="008D6881">
        <w:rPr>
          <w:rFonts w:ascii="Didot" w:hAnsi="Didot" w:cs="Didot"/>
          <w:sz w:val="28"/>
          <w:szCs w:val="28"/>
        </w:rPr>
        <w:t>Ten</w:t>
      </w:r>
      <w:r w:rsidR="00792288" w:rsidRPr="008D6881">
        <w:rPr>
          <w:rFonts w:ascii="Didot" w:hAnsi="Didot" w:cs="Didot"/>
          <w:sz w:val="28"/>
          <w:szCs w:val="28"/>
        </w:rPr>
        <w:t xml:space="preserve"> billion Americans will create a footprint of at least 82,000,000,000 </w:t>
      </w:r>
      <w:proofErr w:type="spellStart"/>
      <w:r w:rsidR="00792288" w:rsidRPr="008D6881">
        <w:rPr>
          <w:rFonts w:ascii="Didot" w:hAnsi="Didot" w:cs="Didot"/>
          <w:sz w:val="28"/>
          <w:szCs w:val="28"/>
        </w:rPr>
        <w:t>gha</w:t>
      </w:r>
      <w:proofErr w:type="spellEnd"/>
      <w:r w:rsidR="00D035A6" w:rsidRPr="008D6881">
        <w:rPr>
          <w:rFonts w:ascii="Didot" w:hAnsi="Didot" w:cs="Didot"/>
          <w:sz w:val="28"/>
          <w:szCs w:val="28"/>
        </w:rPr>
        <w:t xml:space="preserve">. </w:t>
      </w:r>
      <w:r w:rsidR="00792288" w:rsidRPr="008D6881">
        <w:rPr>
          <w:rFonts w:ascii="Didot" w:hAnsi="Didot" w:cs="Didot"/>
          <w:color w:val="000000" w:themeColor="text1"/>
          <w:sz w:val="28"/>
          <w:szCs w:val="28"/>
        </w:rPr>
        <w:t xml:space="preserve">This is 670% of the Earth’s </w:t>
      </w:r>
      <w:r w:rsidR="00792288" w:rsidRPr="008D6881">
        <w:rPr>
          <w:rFonts w:ascii="Didot" w:hAnsi="Didot" w:cs="Didot"/>
          <w:color w:val="000000" w:themeColor="text1"/>
          <w:sz w:val="28"/>
          <w:szCs w:val="28"/>
          <w:shd w:val="clear" w:color="auto" w:fill="FFFFFF"/>
        </w:rPr>
        <w:t>current biological capacity</w:t>
      </w:r>
      <w:r w:rsidR="009341EE" w:rsidRPr="008D6881">
        <w:rPr>
          <w:rFonts w:ascii="Didot" w:hAnsi="Didot" w:cs="Didot"/>
          <w:color w:val="000000" w:themeColor="text1"/>
          <w:sz w:val="28"/>
          <w:szCs w:val="28"/>
          <w:shd w:val="clear" w:color="auto" w:fill="FFFFFF"/>
        </w:rPr>
        <w:t xml:space="preserve"> of</w:t>
      </w:r>
      <w:r w:rsidR="00792288" w:rsidRPr="008D6881">
        <w:rPr>
          <w:rFonts w:ascii="Didot" w:hAnsi="Didot" w:cs="Didot"/>
          <w:color w:val="000000" w:themeColor="text1"/>
          <w:sz w:val="28"/>
          <w:szCs w:val="28"/>
          <w:shd w:val="clear" w:color="auto" w:fill="FFFFFF"/>
        </w:rPr>
        <w:t xml:space="preserve"> </w:t>
      </w:r>
      <w:r w:rsidR="00792288" w:rsidRPr="008D6881">
        <w:rPr>
          <w:rFonts w:ascii="Didot" w:hAnsi="Didot" w:cs="Didot"/>
          <w:color w:val="000000" w:themeColor="text1"/>
          <w:sz w:val="28"/>
          <w:szCs w:val="28"/>
        </w:rPr>
        <w:t xml:space="preserve">12,243,512,050 </w:t>
      </w:r>
      <w:proofErr w:type="spellStart"/>
      <w:r w:rsidR="00792288" w:rsidRPr="008D6881">
        <w:rPr>
          <w:rFonts w:ascii="Didot" w:hAnsi="Didot" w:cs="Didot"/>
          <w:color w:val="000000" w:themeColor="text1"/>
          <w:sz w:val="28"/>
          <w:szCs w:val="28"/>
        </w:rPr>
        <w:t>gha</w:t>
      </w:r>
      <w:proofErr w:type="spellEnd"/>
      <w:r w:rsidR="00792288" w:rsidRPr="008D6881">
        <w:rPr>
          <w:rFonts w:ascii="Didot" w:hAnsi="Didot" w:cs="Didot"/>
          <w:color w:val="000000" w:themeColor="text1"/>
          <w:sz w:val="28"/>
          <w:szCs w:val="28"/>
        </w:rPr>
        <w:t>.</w:t>
      </w:r>
      <w:r w:rsidR="00D24F67" w:rsidRPr="008D6881">
        <w:rPr>
          <w:rStyle w:val="FootnoteReference"/>
          <w:rFonts w:ascii="Didot" w:hAnsi="Didot" w:cs="Didot"/>
          <w:color w:val="000000" w:themeColor="text1"/>
          <w:sz w:val="28"/>
          <w:szCs w:val="28"/>
        </w:rPr>
        <w:footnoteReference w:id="5"/>
      </w:r>
    </w:p>
    <w:p w14:paraId="72C4DF6C" w14:textId="77777777" w:rsidR="002466AC" w:rsidRPr="008D6881" w:rsidRDefault="002466AC" w:rsidP="00D035A6">
      <w:pPr>
        <w:spacing w:line="276" w:lineRule="auto"/>
        <w:rPr>
          <w:rFonts w:ascii="Didot" w:eastAsiaTheme="minorEastAsia" w:hAnsi="Didot" w:cs="Didot"/>
          <w:color w:val="00B0F0"/>
          <w:sz w:val="28"/>
          <w:szCs w:val="28"/>
          <w:lang w:eastAsia="zh-TW"/>
        </w:rPr>
      </w:pPr>
    </w:p>
    <w:p w14:paraId="11982CE6" w14:textId="77777777" w:rsidR="00792288" w:rsidRPr="008D6881" w:rsidRDefault="00792288" w:rsidP="00792288">
      <w:pPr>
        <w:spacing w:line="276" w:lineRule="auto"/>
        <w:jc w:val="both"/>
        <w:outlineLvl w:val="0"/>
        <w:rPr>
          <w:rFonts w:ascii="Didot" w:hAnsi="Didot" w:cs="Didot"/>
          <w:b/>
          <w:sz w:val="28"/>
          <w:szCs w:val="28"/>
        </w:rPr>
      </w:pPr>
      <w:r w:rsidRPr="008D6881">
        <w:rPr>
          <w:rFonts w:ascii="Didot" w:hAnsi="Didot" w:cs="Didot"/>
          <w:b/>
          <w:sz w:val="28"/>
          <w:szCs w:val="28"/>
        </w:rPr>
        <w:t xml:space="preserve">National </w:t>
      </w:r>
      <w:proofErr w:type="spellStart"/>
      <w:r w:rsidRPr="008D6881">
        <w:rPr>
          <w:rFonts w:ascii="Didot" w:hAnsi="Didot" w:cs="Didot"/>
          <w:b/>
          <w:sz w:val="28"/>
          <w:szCs w:val="28"/>
        </w:rPr>
        <w:t>Biocapacity</w:t>
      </w:r>
      <w:proofErr w:type="spellEnd"/>
      <w:r w:rsidRPr="008D6881">
        <w:rPr>
          <w:rFonts w:ascii="Didot" w:hAnsi="Didot" w:cs="Didot"/>
          <w:b/>
          <w:sz w:val="28"/>
          <w:szCs w:val="28"/>
        </w:rPr>
        <w:t xml:space="preserve"> and Ecological Footprints</w:t>
      </w:r>
    </w:p>
    <w:p w14:paraId="40C09972" w14:textId="77777777" w:rsidR="00AA50D4" w:rsidRPr="008D6881" w:rsidRDefault="00AA50D4" w:rsidP="00792288">
      <w:pPr>
        <w:spacing w:line="276" w:lineRule="auto"/>
        <w:jc w:val="both"/>
        <w:outlineLvl w:val="0"/>
        <w:rPr>
          <w:rFonts w:ascii="Didot" w:hAnsi="Didot" w:cs="Didot"/>
          <w:b/>
          <w:sz w:val="28"/>
          <w:szCs w:val="28"/>
        </w:rPr>
      </w:pPr>
    </w:p>
    <w:p w14:paraId="31761CAD" w14:textId="239E04C4" w:rsidR="006A3EE6" w:rsidRPr="008D6881" w:rsidRDefault="00AA50D4" w:rsidP="00AA50D4">
      <w:pPr>
        <w:spacing w:line="276" w:lineRule="auto"/>
        <w:jc w:val="both"/>
        <w:rPr>
          <w:rFonts w:ascii="Didot" w:eastAsiaTheme="minorEastAsia" w:hAnsi="Didot" w:cs="Didot"/>
          <w:sz w:val="28"/>
          <w:szCs w:val="28"/>
          <w:shd w:val="clear" w:color="auto" w:fill="FFFFFF"/>
          <w:lang w:eastAsia="zh-TW"/>
        </w:rPr>
      </w:pPr>
      <w:r w:rsidRPr="008D6881">
        <w:rPr>
          <w:rFonts w:ascii="Didot" w:hAnsi="Didot" w:cs="Didot"/>
          <w:sz w:val="28"/>
          <w:szCs w:val="28"/>
        </w:rPr>
        <w:t xml:space="preserve">National </w:t>
      </w:r>
      <w:proofErr w:type="spellStart"/>
      <w:r w:rsidRPr="008D6881">
        <w:rPr>
          <w:rFonts w:ascii="Didot" w:hAnsi="Didot" w:cs="Didot"/>
          <w:sz w:val="28"/>
          <w:szCs w:val="28"/>
        </w:rPr>
        <w:t>biocapacity</w:t>
      </w:r>
      <w:proofErr w:type="spellEnd"/>
      <w:r w:rsidRPr="008D6881">
        <w:rPr>
          <w:rFonts w:ascii="Didot" w:hAnsi="Didot" w:cs="Didot"/>
          <w:sz w:val="28"/>
          <w:szCs w:val="28"/>
        </w:rPr>
        <w:t xml:space="preserve"> and ecological footprints are derived </w:t>
      </w:r>
      <w:r w:rsidR="00C561FC" w:rsidRPr="008D6881">
        <w:rPr>
          <w:rFonts w:ascii="Didot" w:hAnsi="Didot" w:cs="Didot"/>
          <w:sz w:val="28"/>
          <w:szCs w:val="28"/>
        </w:rPr>
        <w:t xml:space="preserve">from data provided by the Global Footprint Network </w:t>
      </w:r>
      <w:r w:rsidR="00C561FC" w:rsidRPr="008D6881">
        <w:rPr>
          <w:rFonts w:ascii="Didot" w:eastAsia="Calibri" w:hAnsi="Didot" w:cs="Didot"/>
          <w:color w:val="auto"/>
          <w:sz w:val="28"/>
          <w:szCs w:val="28"/>
        </w:rPr>
        <w:t>according to the productive area of land required to provide a society with its resources and absorb its waste.</w:t>
      </w:r>
      <w:r w:rsidR="00C561FC" w:rsidRPr="008D6881">
        <w:rPr>
          <w:rStyle w:val="FootnoteReference"/>
          <w:rFonts w:ascii="Didot" w:hAnsi="Didot" w:cs="Didot"/>
          <w:sz w:val="28"/>
          <w:szCs w:val="28"/>
        </w:rPr>
        <w:t xml:space="preserve"> </w:t>
      </w:r>
      <w:proofErr w:type="spellStart"/>
      <w:r w:rsidRPr="008D6881">
        <w:rPr>
          <w:rFonts w:ascii="Didot" w:hAnsi="Didot" w:cs="Didot"/>
          <w:color w:val="auto"/>
          <w:sz w:val="28"/>
          <w:szCs w:val="28"/>
        </w:rPr>
        <w:t>Biocapacity</w:t>
      </w:r>
      <w:proofErr w:type="spellEnd"/>
      <w:r w:rsidRPr="008D6881">
        <w:rPr>
          <w:rFonts w:ascii="Didot" w:hAnsi="Didot" w:cs="Didot"/>
          <w:color w:val="auto"/>
          <w:sz w:val="28"/>
          <w:szCs w:val="28"/>
        </w:rPr>
        <w:t xml:space="preserve"> is a “measure of the amount of biologically productive land and sea area available to provide the ecosystem services that humanity consumes”.</w:t>
      </w:r>
      <w:r w:rsidRPr="008D6881">
        <w:rPr>
          <w:rStyle w:val="FootnoteReference"/>
          <w:rFonts w:ascii="Didot" w:hAnsi="Didot" w:cs="Didot"/>
          <w:color w:val="auto"/>
          <w:sz w:val="28"/>
          <w:szCs w:val="28"/>
        </w:rPr>
        <w:footnoteReference w:id="6"/>
      </w:r>
      <w:r w:rsidRPr="008D6881">
        <w:rPr>
          <w:rFonts w:ascii="Didot" w:eastAsiaTheme="minorEastAsia" w:hAnsi="Didot" w:cs="Didot"/>
          <w:sz w:val="28"/>
          <w:szCs w:val="28"/>
          <w:shd w:val="clear" w:color="auto" w:fill="FFFFFF"/>
          <w:lang w:eastAsia="zh-TW"/>
        </w:rPr>
        <w:t xml:space="preserve"> E</w:t>
      </w:r>
      <w:r w:rsidRPr="008D6881">
        <w:rPr>
          <w:rFonts w:ascii="Didot" w:hAnsi="Didot" w:cs="Didot"/>
          <w:color w:val="auto"/>
          <w:sz w:val="28"/>
          <w:szCs w:val="28"/>
        </w:rPr>
        <w:t>cological footprints are a “measure of the demand populations and their activities place on the biosphere in a given year, given the prevailing technology and resource management.</w:t>
      </w:r>
      <w:r w:rsidR="00143342">
        <w:rPr>
          <w:rFonts w:ascii="Didot" w:eastAsiaTheme="minorEastAsia" w:hAnsi="Didot" w:cs="Didot"/>
          <w:color w:val="auto"/>
          <w:sz w:val="28"/>
          <w:szCs w:val="28"/>
          <w:lang w:eastAsia="zh-TW"/>
        </w:rPr>
        <w:t>”</w:t>
      </w:r>
      <w:r w:rsidRPr="008D6881">
        <w:rPr>
          <w:rStyle w:val="FootnoteReference"/>
          <w:rFonts w:ascii="Didot" w:eastAsiaTheme="minorEastAsia" w:hAnsi="Didot" w:cs="Didot"/>
          <w:color w:val="auto"/>
          <w:sz w:val="28"/>
          <w:szCs w:val="28"/>
          <w:lang w:eastAsia="zh-TW"/>
        </w:rPr>
        <w:footnoteReference w:id="7"/>
      </w:r>
      <w:r w:rsidRPr="008D6881">
        <w:rPr>
          <w:rStyle w:val="FootnoteReference"/>
          <w:rFonts w:ascii="Didot" w:hAnsi="Didot" w:cs="Didot"/>
          <w:color w:val="auto"/>
          <w:sz w:val="28"/>
          <w:szCs w:val="28"/>
        </w:rPr>
        <w:t xml:space="preserve"> </w:t>
      </w:r>
      <w:r w:rsidR="00143619" w:rsidRPr="008D6881">
        <w:rPr>
          <w:rFonts w:ascii="Didot" w:hAnsi="Didot" w:cs="Didot"/>
          <w:color w:val="auto"/>
          <w:sz w:val="28"/>
          <w:szCs w:val="28"/>
        </w:rPr>
        <w:t xml:space="preserve"> </w:t>
      </w:r>
      <w:r w:rsidR="00C561FC" w:rsidRPr="008D6881">
        <w:rPr>
          <w:rFonts w:ascii="Didot" w:eastAsia="Calibri" w:hAnsi="Didot" w:cs="Didot"/>
          <w:color w:val="auto"/>
          <w:sz w:val="28"/>
          <w:szCs w:val="28"/>
        </w:rPr>
        <w:t>The total footprint is reached by adding data for food, energy, forest products, urban area and waste</w:t>
      </w:r>
      <w:r w:rsidR="00143342">
        <w:rPr>
          <w:rFonts w:ascii="Didot" w:eastAsia="Calibri" w:hAnsi="Didot" w:cs="Didot"/>
          <w:color w:val="auto"/>
          <w:sz w:val="28"/>
          <w:szCs w:val="28"/>
        </w:rPr>
        <w:t>.</w:t>
      </w:r>
    </w:p>
    <w:p w14:paraId="24A1CBC7" w14:textId="77777777" w:rsidR="006A3EE6" w:rsidRPr="008D6881" w:rsidRDefault="006A3EE6" w:rsidP="00783604">
      <w:pPr>
        <w:spacing w:line="276" w:lineRule="auto"/>
        <w:jc w:val="both"/>
        <w:rPr>
          <w:rFonts w:ascii="Didot" w:hAnsi="Didot" w:cs="Didot"/>
          <w:sz w:val="28"/>
          <w:szCs w:val="28"/>
          <w:shd w:val="clear" w:color="auto" w:fill="FFFFFF"/>
        </w:rPr>
      </w:pPr>
    </w:p>
    <w:p w14:paraId="4797CEA3" w14:textId="729CC050" w:rsidR="00783604" w:rsidRPr="008D6881" w:rsidRDefault="00D035A6" w:rsidP="002773AF">
      <w:pPr>
        <w:spacing w:line="276" w:lineRule="auto"/>
        <w:jc w:val="both"/>
        <w:rPr>
          <w:rFonts w:ascii="Didot" w:hAnsi="Didot" w:cs="Didot"/>
          <w:sz w:val="28"/>
          <w:szCs w:val="28"/>
          <w:shd w:val="clear" w:color="auto" w:fill="FFFFFF"/>
        </w:rPr>
      </w:pPr>
      <w:r w:rsidRPr="008D6881">
        <w:rPr>
          <w:rFonts w:ascii="Didot" w:hAnsi="Didot" w:cs="Didot"/>
          <w:sz w:val="28"/>
          <w:szCs w:val="28"/>
          <w:shd w:val="clear" w:color="auto" w:fill="FFFFFF"/>
        </w:rPr>
        <w:t xml:space="preserve">In this </w:t>
      </w:r>
      <w:proofErr w:type="spellStart"/>
      <w:r w:rsidRPr="008D6881">
        <w:rPr>
          <w:rFonts w:ascii="Didot" w:hAnsi="Didot" w:cs="Didot"/>
          <w:sz w:val="28"/>
          <w:szCs w:val="28"/>
          <w:shd w:val="clear" w:color="auto" w:fill="FFFFFF"/>
        </w:rPr>
        <w:t>datascape</w:t>
      </w:r>
      <w:proofErr w:type="spellEnd"/>
      <w:r w:rsidRPr="008D6881">
        <w:rPr>
          <w:rFonts w:ascii="Didot" w:hAnsi="Didot" w:cs="Didot"/>
          <w:sz w:val="28"/>
          <w:szCs w:val="28"/>
          <w:shd w:val="clear" w:color="auto" w:fill="FFFFFF"/>
        </w:rPr>
        <w:t xml:space="preserve"> e</w:t>
      </w:r>
      <w:r w:rsidR="001D4BFF" w:rsidRPr="008D6881">
        <w:rPr>
          <w:rFonts w:ascii="Didot" w:hAnsi="Didot" w:cs="Didot"/>
          <w:sz w:val="28"/>
          <w:szCs w:val="28"/>
          <w:shd w:val="clear" w:color="auto" w:fill="FFFFFF"/>
        </w:rPr>
        <w:t xml:space="preserve">ach nation’s per capita </w:t>
      </w:r>
      <w:proofErr w:type="spellStart"/>
      <w:r w:rsidR="001D4BFF" w:rsidRPr="008D6881">
        <w:rPr>
          <w:rFonts w:ascii="Didot" w:hAnsi="Didot" w:cs="Didot"/>
          <w:sz w:val="28"/>
          <w:szCs w:val="28"/>
          <w:shd w:val="clear" w:color="auto" w:fill="FFFFFF"/>
        </w:rPr>
        <w:t>biocapacity</w:t>
      </w:r>
      <w:proofErr w:type="spellEnd"/>
      <w:r w:rsidR="001D4BFF" w:rsidRPr="008D6881">
        <w:rPr>
          <w:rFonts w:ascii="Didot" w:hAnsi="Didot" w:cs="Didot"/>
          <w:sz w:val="28"/>
          <w:szCs w:val="28"/>
          <w:shd w:val="clear" w:color="auto" w:fill="FFFFFF"/>
        </w:rPr>
        <w:t xml:space="preserve"> and per capita</w:t>
      </w:r>
      <w:r w:rsidR="00792288" w:rsidRPr="008D6881">
        <w:rPr>
          <w:rFonts w:ascii="Didot" w:hAnsi="Didot" w:cs="Didot"/>
          <w:sz w:val="28"/>
          <w:szCs w:val="28"/>
          <w:shd w:val="clear" w:color="auto" w:fill="FFFFFF"/>
        </w:rPr>
        <w:t xml:space="preserve"> ecological footprint are superimposed upon one another to reveal the discrepancy (surplus or deficit) between the two. Where ecological footprints exceed </w:t>
      </w:r>
      <w:proofErr w:type="spellStart"/>
      <w:r w:rsidR="00792288" w:rsidRPr="008D6881">
        <w:rPr>
          <w:rFonts w:ascii="Didot" w:hAnsi="Didot" w:cs="Didot"/>
          <w:sz w:val="28"/>
          <w:szCs w:val="28"/>
          <w:shd w:val="clear" w:color="auto" w:fill="FFFFFF"/>
        </w:rPr>
        <w:t>biocapacity</w:t>
      </w:r>
      <w:proofErr w:type="spellEnd"/>
      <w:r w:rsidR="00792288" w:rsidRPr="008D6881">
        <w:rPr>
          <w:rFonts w:ascii="Didot" w:hAnsi="Didot" w:cs="Didot"/>
          <w:sz w:val="28"/>
          <w:szCs w:val="28"/>
          <w:shd w:val="clear" w:color="auto" w:fill="FFFFFF"/>
        </w:rPr>
        <w:t xml:space="preserve"> it means those nations draw resources from and distribute waste to regions beyond their own national territory. Where </w:t>
      </w:r>
      <w:r w:rsidR="00792288" w:rsidRPr="008D6881">
        <w:rPr>
          <w:rFonts w:ascii="Didot" w:hAnsi="Didot" w:cs="Didot"/>
          <w:sz w:val="28"/>
          <w:szCs w:val="28"/>
          <w:shd w:val="clear" w:color="auto" w:fill="FFFFFF"/>
        </w:rPr>
        <w:lastRenderedPageBreak/>
        <w:t xml:space="preserve">ecological footprints are within the </w:t>
      </w:r>
      <w:proofErr w:type="spellStart"/>
      <w:r w:rsidR="00792288" w:rsidRPr="008D6881">
        <w:rPr>
          <w:rFonts w:ascii="Didot" w:hAnsi="Didot" w:cs="Didot"/>
          <w:sz w:val="28"/>
          <w:szCs w:val="28"/>
          <w:shd w:val="clear" w:color="auto" w:fill="FFFFFF"/>
        </w:rPr>
        <w:t>biocapacity</w:t>
      </w:r>
      <w:proofErr w:type="spellEnd"/>
      <w:r w:rsidR="00792288" w:rsidRPr="008D6881">
        <w:rPr>
          <w:rFonts w:ascii="Didot" w:hAnsi="Didot" w:cs="Didot"/>
          <w:sz w:val="28"/>
          <w:szCs w:val="28"/>
          <w:shd w:val="clear" w:color="auto" w:fill="FFFFFF"/>
        </w:rPr>
        <w:t xml:space="preserve"> of the nation’s territory it means that said nation is living within its means in terms of its national landscape. In an ideal and sustainable world all nations would have </w:t>
      </w:r>
      <w:r w:rsidR="001D4BFF" w:rsidRPr="008D6881">
        <w:rPr>
          <w:rFonts w:ascii="Didot" w:hAnsi="Didot" w:cs="Didot"/>
          <w:sz w:val="28"/>
          <w:szCs w:val="28"/>
          <w:shd w:val="clear" w:color="auto" w:fill="FFFFFF"/>
        </w:rPr>
        <w:t xml:space="preserve">ecological </w:t>
      </w:r>
      <w:r w:rsidR="00792288" w:rsidRPr="008D6881">
        <w:rPr>
          <w:rFonts w:ascii="Didot" w:hAnsi="Didot" w:cs="Didot"/>
          <w:sz w:val="28"/>
          <w:szCs w:val="28"/>
          <w:shd w:val="clear" w:color="auto" w:fill="FFFFFF"/>
        </w:rPr>
        <w:t xml:space="preserve">footprints </w:t>
      </w:r>
      <w:r w:rsidR="001D4BFF" w:rsidRPr="008D6881">
        <w:rPr>
          <w:rFonts w:ascii="Didot" w:hAnsi="Didot" w:cs="Didot"/>
          <w:sz w:val="28"/>
          <w:szCs w:val="28"/>
          <w:shd w:val="clear" w:color="auto" w:fill="FFFFFF"/>
        </w:rPr>
        <w:t xml:space="preserve">smaller </w:t>
      </w:r>
      <w:r w:rsidR="00792288" w:rsidRPr="008D6881">
        <w:rPr>
          <w:rFonts w:ascii="Didot" w:hAnsi="Didot" w:cs="Didot"/>
          <w:sz w:val="28"/>
          <w:szCs w:val="28"/>
          <w:shd w:val="clear" w:color="auto" w:fill="FFFFFF"/>
        </w:rPr>
        <w:t xml:space="preserve">than their </w:t>
      </w:r>
      <w:proofErr w:type="spellStart"/>
      <w:r w:rsidR="00792288" w:rsidRPr="008D6881">
        <w:rPr>
          <w:rFonts w:ascii="Didot" w:hAnsi="Didot" w:cs="Didot"/>
          <w:sz w:val="28"/>
          <w:szCs w:val="28"/>
          <w:shd w:val="clear" w:color="auto" w:fill="FFFFFF"/>
        </w:rPr>
        <w:t>biocapacity</w:t>
      </w:r>
      <w:proofErr w:type="spellEnd"/>
      <w:r w:rsidR="00792288" w:rsidRPr="008D6881">
        <w:rPr>
          <w:rFonts w:ascii="Didot" w:hAnsi="Didot" w:cs="Didot"/>
          <w:sz w:val="28"/>
          <w:szCs w:val="28"/>
          <w:shd w:val="clear" w:color="auto" w:fill="FFFFFF"/>
        </w:rPr>
        <w:t xml:space="preserve">, but because nations are political not ecological units and because globalism enables the planetary distribution of resources, what ultimately matters is the relationship between the planet’s total </w:t>
      </w:r>
      <w:proofErr w:type="spellStart"/>
      <w:r w:rsidR="00792288" w:rsidRPr="008D6881">
        <w:rPr>
          <w:rFonts w:ascii="Didot" w:hAnsi="Didot" w:cs="Didot"/>
          <w:sz w:val="28"/>
          <w:szCs w:val="28"/>
          <w:shd w:val="clear" w:color="auto" w:fill="FFFFFF"/>
        </w:rPr>
        <w:t>biocapacity</w:t>
      </w:r>
      <w:proofErr w:type="spellEnd"/>
      <w:r w:rsidR="00792288" w:rsidRPr="008D6881">
        <w:rPr>
          <w:rFonts w:ascii="Didot" w:hAnsi="Didot" w:cs="Didot"/>
          <w:sz w:val="28"/>
          <w:szCs w:val="28"/>
          <w:shd w:val="clear" w:color="auto" w:fill="FFFFFF"/>
        </w:rPr>
        <w:t xml:space="preserve"> and its total ecological footprint. </w:t>
      </w:r>
    </w:p>
    <w:p w14:paraId="78DB113E" w14:textId="77777777" w:rsidR="00783604" w:rsidRPr="008D6881" w:rsidRDefault="00783604" w:rsidP="00783604">
      <w:pPr>
        <w:spacing w:line="276" w:lineRule="auto"/>
        <w:jc w:val="both"/>
        <w:rPr>
          <w:rFonts w:ascii="Didot" w:hAnsi="Didot" w:cs="Didot"/>
          <w:sz w:val="28"/>
          <w:szCs w:val="28"/>
          <w:shd w:val="clear" w:color="auto" w:fill="FFFFFF"/>
        </w:rPr>
      </w:pPr>
    </w:p>
    <w:p w14:paraId="4E84CBFA" w14:textId="598174EF" w:rsidR="00792288" w:rsidRPr="008D6881" w:rsidRDefault="00792288" w:rsidP="002773AF">
      <w:pPr>
        <w:spacing w:line="276" w:lineRule="auto"/>
        <w:jc w:val="both"/>
        <w:rPr>
          <w:rFonts w:ascii="Didot" w:hAnsi="Didot" w:cs="Didot"/>
          <w:color w:val="000000" w:themeColor="text1"/>
          <w:sz w:val="28"/>
          <w:szCs w:val="28"/>
        </w:rPr>
      </w:pPr>
      <w:r w:rsidRPr="008D6881">
        <w:rPr>
          <w:rFonts w:ascii="Didot" w:hAnsi="Didot" w:cs="Didot"/>
          <w:color w:val="000000" w:themeColor="text1"/>
          <w:sz w:val="28"/>
          <w:szCs w:val="28"/>
          <w:shd w:val="clear" w:color="auto" w:fill="FFFFFF"/>
        </w:rPr>
        <w:t>The world’s current (2012</w:t>
      </w:r>
      <w:r w:rsidR="001D4BFF" w:rsidRPr="008D6881">
        <w:rPr>
          <w:rFonts w:ascii="Didot" w:hAnsi="Didot" w:cs="Didot"/>
          <w:color w:val="000000" w:themeColor="text1"/>
          <w:sz w:val="28"/>
          <w:szCs w:val="28"/>
          <w:shd w:val="clear" w:color="auto" w:fill="FFFFFF"/>
        </w:rPr>
        <w:t xml:space="preserve"> data</w:t>
      </w:r>
      <w:r w:rsidRPr="008D6881">
        <w:rPr>
          <w:rFonts w:ascii="Didot" w:hAnsi="Didot" w:cs="Didot"/>
          <w:color w:val="000000" w:themeColor="text1"/>
          <w:sz w:val="28"/>
          <w:szCs w:val="28"/>
          <w:shd w:val="clear" w:color="auto" w:fill="FFFFFF"/>
        </w:rPr>
        <w:t>) ecological footprint is 20,114,439,677</w:t>
      </w:r>
      <w:r w:rsidR="00D035A6" w:rsidRPr="008D6881">
        <w:rPr>
          <w:rFonts w:ascii="Didot" w:hAnsi="Didot" w:cs="Didot"/>
          <w:color w:val="000000" w:themeColor="text1"/>
          <w:sz w:val="28"/>
          <w:szCs w:val="28"/>
          <w:shd w:val="clear" w:color="auto" w:fill="FFFFFF"/>
        </w:rPr>
        <w:t xml:space="preserve"> global hectares</w:t>
      </w:r>
      <w:r w:rsidRPr="008D6881">
        <w:rPr>
          <w:rFonts w:ascii="Didot" w:hAnsi="Didot" w:cs="Didot"/>
          <w:color w:val="000000" w:themeColor="text1"/>
          <w:sz w:val="28"/>
          <w:szCs w:val="28"/>
          <w:shd w:val="clear" w:color="auto" w:fill="FFFFFF"/>
        </w:rPr>
        <w:t xml:space="preserve"> and the planet’s biological capacity in terms of our current methods of using resources is 12,243,512,050 global hectares</w:t>
      </w:r>
      <w:r w:rsidR="00143342">
        <w:rPr>
          <w:rFonts w:ascii="Didot" w:hAnsi="Didot" w:cs="Didot"/>
          <w:color w:val="000000" w:themeColor="text1"/>
          <w:sz w:val="28"/>
          <w:szCs w:val="28"/>
          <w:shd w:val="clear" w:color="auto" w:fill="FFFFFF"/>
        </w:rPr>
        <w:t>.</w:t>
      </w:r>
      <w:r w:rsidR="00B7306D" w:rsidRPr="008D6881">
        <w:rPr>
          <w:rStyle w:val="FootnoteReference"/>
          <w:rFonts w:ascii="Didot" w:hAnsi="Didot" w:cs="Didot"/>
          <w:color w:val="000000" w:themeColor="text1"/>
          <w:sz w:val="28"/>
          <w:szCs w:val="28"/>
          <w:shd w:val="clear" w:color="auto" w:fill="FFFFFF"/>
        </w:rPr>
        <w:footnoteReference w:id="8"/>
      </w:r>
    </w:p>
    <w:p w14:paraId="0484C51B" w14:textId="77777777" w:rsidR="00792288" w:rsidRPr="008D6881" w:rsidRDefault="00792288" w:rsidP="00792288">
      <w:pPr>
        <w:spacing w:line="276" w:lineRule="auto"/>
        <w:jc w:val="both"/>
        <w:rPr>
          <w:rFonts w:ascii="Didot" w:hAnsi="Didot" w:cs="Didot"/>
          <w:sz w:val="28"/>
          <w:szCs w:val="28"/>
        </w:rPr>
      </w:pPr>
    </w:p>
    <w:p w14:paraId="748A4903" w14:textId="73EB73AF" w:rsidR="00792288" w:rsidRPr="008D6881" w:rsidRDefault="001D4BFF" w:rsidP="00792288">
      <w:pPr>
        <w:spacing w:line="276" w:lineRule="auto"/>
        <w:jc w:val="both"/>
        <w:outlineLvl w:val="0"/>
        <w:rPr>
          <w:rFonts w:ascii="Didot" w:hAnsi="Didot" w:cs="Didot"/>
          <w:b/>
          <w:sz w:val="28"/>
          <w:szCs w:val="28"/>
        </w:rPr>
      </w:pPr>
      <w:r w:rsidRPr="008D6881">
        <w:rPr>
          <w:rFonts w:ascii="Didot" w:hAnsi="Didot" w:cs="Didot"/>
          <w:b/>
          <w:sz w:val="28"/>
          <w:szCs w:val="28"/>
        </w:rPr>
        <w:t xml:space="preserve">Carbon </w:t>
      </w:r>
      <w:r w:rsidR="00792288" w:rsidRPr="008D6881">
        <w:rPr>
          <w:rFonts w:ascii="Didot" w:hAnsi="Didot" w:cs="Didot"/>
          <w:b/>
          <w:sz w:val="28"/>
          <w:szCs w:val="28"/>
        </w:rPr>
        <w:t xml:space="preserve">Consumption and Emissions </w:t>
      </w:r>
    </w:p>
    <w:p w14:paraId="781FFEBC" w14:textId="77777777" w:rsidR="00792288" w:rsidRPr="008D6881" w:rsidRDefault="00792288" w:rsidP="00792288">
      <w:pPr>
        <w:spacing w:line="276" w:lineRule="auto"/>
        <w:jc w:val="both"/>
        <w:rPr>
          <w:rFonts w:ascii="Didot" w:hAnsi="Didot" w:cs="Didot"/>
          <w:b/>
          <w:sz w:val="28"/>
          <w:szCs w:val="28"/>
        </w:rPr>
      </w:pPr>
    </w:p>
    <w:p w14:paraId="7E7C5BDE" w14:textId="1A0EFDC8" w:rsidR="00783604" w:rsidRPr="008D6881" w:rsidRDefault="00792288" w:rsidP="002773AF">
      <w:pPr>
        <w:widowControl w:val="0"/>
        <w:suppressAutoHyphens/>
        <w:autoSpaceDE w:val="0"/>
        <w:autoSpaceDN w:val="0"/>
        <w:adjustRightInd w:val="0"/>
        <w:spacing w:line="276" w:lineRule="auto"/>
        <w:textAlignment w:val="center"/>
        <w:rPr>
          <w:rFonts w:ascii="Didot" w:hAnsi="Didot" w:cs="Didot"/>
          <w:sz w:val="28"/>
          <w:szCs w:val="28"/>
        </w:rPr>
      </w:pPr>
      <w:r w:rsidRPr="008D6881">
        <w:rPr>
          <w:rFonts w:ascii="Didot" w:hAnsi="Didot" w:cs="Didot"/>
          <w:sz w:val="28"/>
          <w:szCs w:val="28"/>
        </w:rPr>
        <w:t>An average American today (2012 data) produces 21.55 metric tons (</w:t>
      </w:r>
      <w:r w:rsidR="00C72776" w:rsidRPr="008D6881">
        <w:rPr>
          <w:rFonts w:ascii="Didot" w:eastAsiaTheme="minorEastAsia" w:hAnsi="Didot" w:cs="Didot" w:hint="eastAsia"/>
          <w:sz w:val="28"/>
          <w:szCs w:val="28"/>
          <w:lang w:eastAsia="zh-TW"/>
        </w:rPr>
        <w:t>47,510</w:t>
      </w:r>
      <w:r w:rsidRPr="008D6881">
        <w:rPr>
          <w:rFonts w:ascii="Didot" w:hAnsi="Didot" w:cs="Didot"/>
          <w:sz w:val="28"/>
          <w:szCs w:val="28"/>
        </w:rPr>
        <w:t xml:space="preserve"> </w:t>
      </w:r>
      <w:proofErr w:type="spellStart"/>
      <w:r w:rsidRPr="008D6881">
        <w:rPr>
          <w:rFonts w:ascii="Didot" w:hAnsi="Didot" w:cs="Didot"/>
          <w:sz w:val="28"/>
          <w:szCs w:val="28"/>
        </w:rPr>
        <w:t>lbs</w:t>
      </w:r>
      <w:proofErr w:type="spellEnd"/>
      <w:r w:rsidRPr="008D6881">
        <w:rPr>
          <w:rFonts w:ascii="Didot" w:hAnsi="Didot" w:cs="Didot"/>
          <w:sz w:val="28"/>
          <w:szCs w:val="28"/>
        </w:rPr>
        <w:t>) of CO</w:t>
      </w:r>
      <w:r w:rsidRPr="008D6881">
        <w:rPr>
          <w:rFonts w:ascii="Didot" w:hAnsi="Didot" w:cs="Didot"/>
          <w:sz w:val="28"/>
          <w:szCs w:val="28"/>
          <w:vertAlign w:val="subscript"/>
        </w:rPr>
        <w:t>2</w:t>
      </w:r>
      <w:r w:rsidRPr="008D6881">
        <w:rPr>
          <w:rFonts w:ascii="Didot" w:hAnsi="Didot" w:cs="Didot"/>
          <w:sz w:val="28"/>
          <w:szCs w:val="28"/>
        </w:rPr>
        <w:t xml:space="preserve"> </w:t>
      </w:r>
      <w:r w:rsidRPr="008D6881">
        <w:rPr>
          <w:rFonts w:ascii="Didot" w:hAnsi="Didot" w:cs="Didot"/>
          <w:color w:val="000000" w:themeColor="text1"/>
          <w:sz w:val="28"/>
          <w:szCs w:val="28"/>
        </w:rPr>
        <w:t>equivalents a year.</w:t>
      </w:r>
      <w:r w:rsidRPr="008D6881">
        <w:rPr>
          <w:rStyle w:val="FootnoteReference"/>
          <w:rFonts w:ascii="Didot" w:hAnsi="Didot" w:cs="Didot"/>
          <w:color w:val="000000" w:themeColor="text1"/>
          <w:sz w:val="28"/>
          <w:szCs w:val="28"/>
        </w:rPr>
        <w:footnoteReference w:id="9"/>
      </w:r>
      <w:r w:rsidRPr="008D6881">
        <w:rPr>
          <w:rFonts w:ascii="Didot" w:hAnsi="Didot" w:cs="Didot"/>
          <w:color w:val="000000" w:themeColor="text1"/>
          <w:sz w:val="28"/>
          <w:szCs w:val="28"/>
        </w:rPr>
        <w:t xml:space="preserve"> </w:t>
      </w:r>
      <w:r w:rsidRPr="008D6881">
        <w:rPr>
          <w:rFonts w:ascii="Didot" w:hAnsi="Didot" w:cs="Didot"/>
          <w:sz w:val="28"/>
          <w:szCs w:val="28"/>
        </w:rPr>
        <w:t>A world of 10 billion people</w:t>
      </w:r>
      <w:r w:rsidR="004046EE" w:rsidRPr="008D6881">
        <w:rPr>
          <w:rFonts w:ascii="Didot" w:hAnsi="Didot" w:cs="Didot"/>
          <w:sz w:val="28"/>
          <w:szCs w:val="28"/>
        </w:rPr>
        <w:t xml:space="preserve"> at the material standard of today’s average American</w:t>
      </w:r>
      <w:r w:rsidR="00BD6E46">
        <w:rPr>
          <w:rFonts w:ascii="Didot" w:hAnsi="Didot" w:cs="Didot"/>
          <w:sz w:val="28"/>
          <w:szCs w:val="28"/>
        </w:rPr>
        <w:t xml:space="preserve"> </w:t>
      </w:r>
      <w:r w:rsidRPr="008D6881">
        <w:rPr>
          <w:rFonts w:ascii="Didot" w:hAnsi="Didot" w:cs="Didot"/>
          <w:sz w:val="28"/>
          <w:szCs w:val="28"/>
        </w:rPr>
        <w:t>would therefore produce 216 billion metric tons of C</w:t>
      </w:r>
      <w:r w:rsidR="001D4BFF" w:rsidRPr="008D6881">
        <w:rPr>
          <w:rFonts w:ascii="Didot" w:hAnsi="Didot" w:cs="Didot"/>
          <w:sz w:val="28"/>
          <w:szCs w:val="28"/>
        </w:rPr>
        <w:t>O</w:t>
      </w:r>
      <w:r w:rsidR="001D4BFF" w:rsidRPr="008D6881">
        <w:rPr>
          <w:rFonts w:ascii="Didot" w:hAnsi="Didot" w:cs="Didot"/>
          <w:sz w:val="28"/>
          <w:szCs w:val="28"/>
          <w:vertAlign w:val="subscript"/>
        </w:rPr>
        <w:t>2</w:t>
      </w:r>
      <w:r w:rsidR="001D4BFF" w:rsidRPr="008D6881">
        <w:rPr>
          <w:rFonts w:ascii="Didot" w:hAnsi="Didot" w:cs="Didot"/>
          <w:sz w:val="28"/>
          <w:szCs w:val="28"/>
        </w:rPr>
        <w:t>, a pyramid of CO</w:t>
      </w:r>
      <w:r w:rsidR="001D4BFF" w:rsidRPr="008D6881">
        <w:rPr>
          <w:rFonts w:ascii="Didot" w:hAnsi="Didot" w:cs="Didot"/>
          <w:sz w:val="28"/>
          <w:szCs w:val="28"/>
          <w:vertAlign w:val="subscript"/>
        </w:rPr>
        <w:t>2</w:t>
      </w:r>
      <w:r w:rsidR="001D4BFF" w:rsidRPr="008D6881">
        <w:rPr>
          <w:rFonts w:ascii="Didot" w:hAnsi="Didot" w:cs="Didot"/>
          <w:sz w:val="28"/>
          <w:szCs w:val="28"/>
        </w:rPr>
        <w:t xml:space="preserve"> </w:t>
      </w:r>
      <w:r w:rsidR="004046EE" w:rsidRPr="008D6881">
        <w:rPr>
          <w:rFonts w:ascii="Didot" w:hAnsi="Didot" w:cs="Didot"/>
          <w:sz w:val="28"/>
          <w:szCs w:val="28"/>
        </w:rPr>
        <w:t>equivalent</w:t>
      </w:r>
      <w:r w:rsidR="00F02E0E" w:rsidRPr="008D6881">
        <w:rPr>
          <w:rStyle w:val="FootnoteReference"/>
          <w:rFonts w:ascii="Didot" w:hAnsi="Didot" w:cs="Didot"/>
          <w:sz w:val="28"/>
          <w:szCs w:val="28"/>
        </w:rPr>
        <w:footnoteReference w:id="10"/>
      </w:r>
      <w:r w:rsidR="004046EE" w:rsidRPr="008D6881">
        <w:rPr>
          <w:rFonts w:ascii="Didot" w:hAnsi="Didot" w:cs="Didot"/>
          <w:sz w:val="28"/>
          <w:szCs w:val="28"/>
        </w:rPr>
        <w:t xml:space="preserve"> in volume</w:t>
      </w:r>
      <w:r w:rsidRPr="008D6881">
        <w:rPr>
          <w:rFonts w:ascii="Didot" w:hAnsi="Didot" w:cs="Didot"/>
          <w:sz w:val="28"/>
          <w:szCs w:val="28"/>
        </w:rPr>
        <w:t xml:space="preserve"> to 48 million </w:t>
      </w:r>
      <w:r w:rsidR="00F37B80" w:rsidRPr="008D6881">
        <w:rPr>
          <w:rFonts w:ascii="Didot" w:eastAsiaTheme="minorEastAsia" w:hAnsi="Didot" w:cs="Didot" w:hint="eastAsia"/>
          <w:sz w:val="28"/>
          <w:szCs w:val="28"/>
          <w:lang w:eastAsia="zh-TW"/>
        </w:rPr>
        <w:t>the Great Pyramid of Giza</w:t>
      </w:r>
      <w:r w:rsidRPr="008D6881">
        <w:rPr>
          <w:rFonts w:ascii="Didot" w:hAnsi="Didot" w:cs="Didot"/>
          <w:color w:val="000000" w:themeColor="text1"/>
          <w:sz w:val="28"/>
          <w:szCs w:val="28"/>
        </w:rPr>
        <w:t xml:space="preserve">. The charcoal </w:t>
      </w:r>
      <w:r w:rsidR="004046EE" w:rsidRPr="008D6881">
        <w:rPr>
          <w:rFonts w:ascii="Didot" w:hAnsi="Didot" w:cs="Didot"/>
          <w:color w:val="000000" w:themeColor="text1"/>
          <w:sz w:val="28"/>
          <w:szCs w:val="28"/>
        </w:rPr>
        <w:t>spheres</w:t>
      </w:r>
      <w:r w:rsidRPr="008D6881">
        <w:rPr>
          <w:rFonts w:ascii="Didot" w:hAnsi="Didot" w:cs="Didot"/>
          <w:color w:val="000000" w:themeColor="text1"/>
          <w:sz w:val="28"/>
          <w:szCs w:val="28"/>
        </w:rPr>
        <w:t xml:space="preserve"> and the pyramid represent the volumes of CO</w:t>
      </w:r>
      <w:r w:rsidRPr="008D6881">
        <w:rPr>
          <w:rFonts w:ascii="Didot" w:hAnsi="Didot" w:cs="Didot"/>
          <w:color w:val="000000" w:themeColor="text1"/>
          <w:sz w:val="28"/>
          <w:szCs w:val="28"/>
          <w:vertAlign w:val="subscript"/>
        </w:rPr>
        <w:t>2</w:t>
      </w:r>
      <w:r w:rsidRPr="008D6881">
        <w:rPr>
          <w:rFonts w:ascii="Didot" w:hAnsi="Didot" w:cs="Didot"/>
          <w:color w:val="000000" w:themeColor="text1"/>
          <w:sz w:val="28"/>
          <w:szCs w:val="28"/>
        </w:rPr>
        <w:t xml:space="preserve"> at normal temperature and atmosphere (NTP).</w:t>
      </w:r>
      <w:r w:rsidR="00783604" w:rsidRPr="008D6881">
        <w:rPr>
          <w:rStyle w:val="FootnoteReference"/>
          <w:rFonts w:ascii="Didot" w:hAnsi="Didot" w:cs="Didot"/>
          <w:color w:val="000000" w:themeColor="text1"/>
          <w:sz w:val="28"/>
          <w:szCs w:val="28"/>
        </w:rPr>
        <w:footnoteReference w:id="11"/>
      </w:r>
      <w:r w:rsidRPr="008D6881">
        <w:rPr>
          <w:rFonts w:ascii="Didot" w:hAnsi="Didot" w:cs="Didot"/>
          <w:color w:val="000000" w:themeColor="text1"/>
          <w:sz w:val="28"/>
          <w:szCs w:val="28"/>
        </w:rPr>
        <w:t xml:space="preserve"> </w:t>
      </w:r>
    </w:p>
    <w:p w14:paraId="5C84E856" w14:textId="77777777" w:rsidR="00792288" w:rsidRPr="008D6881" w:rsidRDefault="00792288" w:rsidP="00792288">
      <w:pPr>
        <w:rPr>
          <w:rFonts w:ascii="Didot" w:eastAsiaTheme="minorEastAsia" w:hAnsi="Didot" w:cs="Didot"/>
          <w:b/>
          <w:sz w:val="28"/>
          <w:szCs w:val="28"/>
          <w:lang w:eastAsia="zh-TW"/>
        </w:rPr>
      </w:pPr>
    </w:p>
    <w:p w14:paraId="71D224A0" w14:textId="77777777" w:rsidR="00792288" w:rsidRPr="008D6881" w:rsidRDefault="00792288" w:rsidP="00792288">
      <w:pPr>
        <w:spacing w:line="276" w:lineRule="auto"/>
        <w:jc w:val="both"/>
        <w:outlineLvl w:val="0"/>
        <w:rPr>
          <w:rFonts w:ascii="Didot" w:hAnsi="Didot" w:cs="Didot"/>
          <w:b/>
          <w:sz w:val="28"/>
          <w:szCs w:val="28"/>
        </w:rPr>
      </w:pPr>
      <w:r w:rsidRPr="008D6881">
        <w:rPr>
          <w:rFonts w:ascii="Didot" w:hAnsi="Didot" w:cs="Didot"/>
          <w:b/>
          <w:sz w:val="28"/>
          <w:szCs w:val="28"/>
        </w:rPr>
        <w:t xml:space="preserve">Carbon Forest </w:t>
      </w:r>
    </w:p>
    <w:p w14:paraId="25D3F1DB" w14:textId="77777777" w:rsidR="00792288" w:rsidRPr="008D6881" w:rsidRDefault="00792288" w:rsidP="00792288">
      <w:pPr>
        <w:pStyle w:val="FootnoteText"/>
        <w:spacing w:line="276" w:lineRule="auto"/>
        <w:ind w:firstLine="720"/>
        <w:jc w:val="both"/>
        <w:rPr>
          <w:rFonts w:ascii="Didot" w:hAnsi="Didot" w:cs="Didot"/>
          <w:sz w:val="28"/>
          <w:szCs w:val="28"/>
        </w:rPr>
      </w:pPr>
    </w:p>
    <w:p w14:paraId="300665E2" w14:textId="29A8742E" w:rsidR="00792288" w:rsidRPr="008D6881" w:rsidRDefault="00C72776" w:rsidP="004046EE">
      <w:pPr>
        <w:pStyle w:val="FootnoteText"/>
        <w:spacing w:line="276" w:lineRule="auto"/>
        <w:jc w:val="both"/>
        <w:rPr>
          <w:rFonts w:ascii="Didot" w:hAnsi="Didot" w:cs="Didot"/>
          <w:sz w:val="28"/>
          <w:szCs w:val="28"/>
        </w:rPr>
      </w:pPr>
      <w:r w:rsidRPr="008D6881">
        <w:rPr>
          <w:rFonts w:ascii="Didot" w:eastAsiaTheme="minorEastAsia" w:hAnsi="Didot" w:cs="Didot" w:hint="eastAsia"/>
          <w:sz w:val="28"/>
          <w:szCs w:val="28"/>
          <w:lang w:eastAsia="zh-TW"/>
        </w:rPr>
        <w:t>A</w:t>
      </w:r>
      <w:r w:rsidR="00792288" w:rsidRPr="008D6881">
        <w:rPr>
          <w:rFonts w:ascii="Didot" w:hAnsi="Didot" w:cs="Didot"/>
          <w:sz w:val="28"/>
          <w:szCs w:val="28"/>
        </w:rPr>
        <w:t xml:space="preserve"> mature tree can absorb as much as 21.77</w:t>
      </w:r>
      <w:r w:rsidR="004046EE" w:rsidRPr="008D6881">
        <w:rPr>
          <w:rFonts w:ascii="Didot" w:hAnsi="Didot" w:cs="Didot"/>
          <w:sz w:val="28"/>
          <w:szCs w:val="28"/>
        </w:rPr>
        <w:t xml:space="preserve"> </w:t>
      </w:r>
      <w:r w:rsidR="00792288" w:rsidRPr="008D6881">
        <w:rPr>
          <w:rFonts w:ascii="Didot" w:hAnsi="Didot" w:cs="Didot"/>
          <w:sz w:val="28"/>
          <w:szCs w:val="28"/>
        </w:rPr>
        <w:t xml:space="preserve">kg (48 </w:t>
      </w:r>
      <w:proofErr w:type="spellStart"/>
      <w:r w:rsidR="00792288" w:rsidRPr="008D6881">
        <w:rPr>
          <w:rFonts w:ascii="Didot" w:hAnsi="Didot" w:cs="Didot"/>
          <w:sz w:val="28"/>
          <w:szCs w:val="28"/>
        </w:rPr>
        <w:t>lbs</w:t>
      </w:r>
      <w:proofErr w:type="spellEnd"/>
      <w:r w:rsidR="00792288" w:rsidRPr="008D6881">
        <w:rPr>
          <w:rFonts w:ascii="Didot" w:hAnsi="Didot" w:cs="Didot"/>
          <w:sz w:val="28"/>
          <w:szCs w:val="28"/>
        </w:rPr>
        <w:t>) of CO</w:t>
      </w:r>
      <w:r w:rsidR="00792288" w:rsidRPr="008D6881">
        <w:rPr>
          <w:rFonts w:ascii="Didot" w:hAnsi="Didot" w:cs="Didot"/>
          <w:sz w:val="28"/>
          <w:szCs w:val="28"/>
          <w:vertAlign w:val="subscript"/>
        </w:rPr>
        <w:t>2</w:t>
      </w:r>
      <w:r w:rsidR="00792288" w:rsidRPr="008D6881">
        <w:rPr>
          <w:rFonts w:ascii="Didot" w:hAnsi="Didot" w:cs="Didot"/>
          <w:sz w:val="28"/>
          <w:szCs w:val="28"/>
        </w:rPr>
        <w:t xml:space="preserve"> a year</w:t>
      </w:r>
      <w:r w:rsidRPr="008D6881">
        <w:rPr>
          <w:rFonts w:ascii="Didot" w:eastAsiaTheme="minorEastAsia" w:hAnsi="Didot" w:cs="Didot" w:hint="eastAsia"/>
          <w:sz w:val="28"/>
          <w:szCs w:val="28"/>
          <w:lang w:eastAsia="zh-TW"/>
        </w:rPr>
        <w:t>,</w:t>
      </w:r>
      <w:r w:rsidR="00792288" w:rsidRPr="008D6881">
        <w:rPr>
          <w:rFonts w:ascii="Didot" w:hAnsi="Didot" w:cs="Didot"/>
          <w:sz w:val="28"/>
          <w:szCs w:val="28"/>
        </w:rPr>
        <w:t xml:space="preserve"> </w:t>
      </w:r>
      <w:r w:rsidRPr="008D6881">
        <w:rPr>
          <w:rFonts w:ascii="Didot" w:eastAsiaTheme="minorEastAsia" w:hAnsi="Didot" w:cs="Didot" w:hint="eastAsia"/>
          <w:sz w:val="28"/>
          <w:szCs w:val="28"/>
          <w:lang w:eastAsia="zh-TW"/>
        </w:rPr>
        <w:t xml:space="preserve">which means </w:t>
      </w:r>
      <w:r w:rsidR="00792288" w:rsidRPr="008D6881">
        <w:rPr>
          <w:rFonts w:ascii="Didot" w:hAnsi="Didot" w:cs="Didot"/>
          <w:sz w:val="28"/>
          <w:szCs w:val="28"/>
        </w:rPr>
        <w:t xml:space="preserve">it would take about </w:t>
      </w:r>
      <w:r w:rsidRPr="008D6881">
        <w:rPr>
          <w:rFonts w:ascii="Didot" w:eastAsiaTheme="minorEastAsia" w:hAnsi="Didot" w:cs="Didot" w:hint="eastAsia"/>
          <w:sz w:val="28"/>
          <w:szCs w:val="28"/>
          <w:lang w:eastAsia="zh-TW"/>
        </w:rPr>
        <w:t>990</w:t>
      </w:r>
      <w:r w:rsidR="00792288" w:rsidRPr="008D6881">
        <w:rPr>
          <w:rFonts w:ascii="Didot" w:hAnsi="Didot" w:cs="Didot"/>
          <w:sz w:val="28"/>
          <w:szCs w:val="28"/>
        </w:rPr>
        <w:t xml:space="preserve"> such trees to sequester the carbon emissions </w:t>
      </w:r>
      <w:r w:rsidR="00792288" w:rsidRPr="008D6881">
        <w:rPr>
          <w:rFonts w:ascii="Didot" w:hAnsi="Didot" w:cs="Didot"/>
          <w:sz w:val="28"/>
          <w:szCs w:val="28"/>
        </w:rPr>
        <w:lastRenderedPageBreak/>
        <w:t xml:space="preserve">of one </w:t>
      </w:r>
      <w:r w:rsidR="004046EE" w:rsidRPr="008D6881">
        <w:rPr>
          <w:rFonts w:ascii="Didot" w:hAnsi="Didot" w:cs="Didot"/>
          <w:sz w:val="28"/>
          <w:szCs w:val="28"/>
        </w:rPr>
        <w:t xml:space="preserve">average </w:t>
      </w:r>
      <w:r w:rsidR="00792288" w:rsidRPr="008D6881">
        <w:rPr>
          <w:rFonts w:ascii="Didot" w:hAnsi="Didot" w:cs="Didot"/>
          <w:sz w:val="28"/>
          <w:szCs w:val="28"/>
        </w:rPr>
        <w:t>American.</w:t>
      </w:r>
      <w:r w:rsidR="00792288" w:rsidRPr="008D6881">
        <w:rPr>
          <w:rStyle w:val="FootnoteReference"/>
          <w:rFonts w:ascii="Didot" w:hAnsi="Didot" w:cs="Didot"/>
          <w:sz w:val="28"/>
          <w:szCs w:val="28"/>
        </w:rPr>
        <w:footnoteReference w:id="12"/>
      </w:r>
      <w:r w:rsidR="00792288" w:rsidRPr="008D6881">
        <w:rPr>
          <w:rFonts w:ascii="Didot" w:hAnsi="Didot" w:cs="Didot"/>
          <w:sz w:val="28"/>
          <w:szCs w:val="28"/>
        </w:rPr>
        <w:t xml:space="preserve"> </w:t>
      </w:r>
      <w:r w:rsidR="004046EE" w:rsidRPr="008D6881">
        <w:rPr>
          <w:rFonts w:ascii="Didot" w:hAnsi="Didot" w:cs="Didot"/>
          <w:sz w:val="28"/>
          <w:szCs w:val="28"/>
        </w:rPr>
        <w:t>The 216 billion metric tons of CO</w:t>
      </w:r>
      <w:r w:rsidR="004046EE" w:rsidRPr="008D6881">
        <w:rPr>
          <w:rFonts w:ascii="Didot" w:hAnsi="Didot" w:cs="Didot"/>
          <w:sz w:val="28"/>
          <w:szCs w:val="28"/>
          <w:vertAlign w:val="subscript"/>
        </w:rPr>
        <w:t>2</w:t>
      </w:r>
      <w:r w:rsidR="004046EE" w:rsidRPr="008D6881">
        <w:rPr>
          <w:rFonts w:ascii="Didot" w:hAnsi="Didot" w:cs="Didot"/>
          <w:sz w:val="28"/>
          <w:szCs w:val="28"/>
        </w:rPr>
        <w:t xml:space="preserve"> emitted by a hypothetical global population of 10 billion such Americans would require 9.9 trillion trees to sequester its emissions.</w:t>
      </w:r>
      <w:r w:rsidR="001D4BFF" w:rsidRPr="008D6881">
        <w:rPr>
          <w:rStyle w:val="FootnoteReference"/>
          <w:rFonts w:ascii="Didot" w:hAnsi="Didot" w:cs="Didot"/>
          <w:sz w:val="28"/>
          <w:szCs w:val="28"/>
        </w:rPr>
        <w:footnoteReference w:id="13"/>
      </w:r>
      <w:r w:rsidR="001D4BFF" w:rsidRPr="008D6881">
        <w:rPr>
          <w:rFonts w:ascii="Didot" w:hAnsi="Didot" w:cs="Didot"/>
          <w:sz w:val="28"/>
          <w:szCs w:val="28"/>
        </w:rPr>
        <w:t xml:space="preserve"> </w:t>
      </w:r>
      <w:r w:rsidR="00792288" w:rsidRPr="008D6881">
        <w:rPr>
          <w:rFonts w:ascii="Didot" w:hAnsi="Didot" w:cs="Didot"/>
          <w:sz w:val="28"/>
          <w:szCs w:val="28"/>
        </w:rPr>
        <w:t xml:space="preserve"> With a 3.65</w:t>
      </w:r>
      <w:r w:rsidR="004046EE" w:rsidRPr="008D6881">
        <w:rPr>
          <w:rFonts w:ascii="Didot" w:hAnsi="Didot" w:cs="Didot"/>
          <w:sz w:val="28"/>
          <w:szCs w:val="28"/>
        </w:rPr>
        <w:t xml:space="preserve"> </w:t>
      </w:r>
      <w:r w:rsidR="00792288" w:rsidRPr="008D6881">
        <w:rPr>
          <w:rFonts w:ascii="Didot" w:hAnsi="Didot" w:cs="Didot"/>
          <w:sz w:val="28"/>
          <w:szCs w:val="28"/>
        </w:rPr>
        <w:t>m (12</w:t>
      </w:r>
      <w:r w:rsidR="004046EE" w:rsidRPr="008D6881">
        <w:rPr>
          <w:rFonts w:ascii="Didot" w:hAnsi="Didot" w:cs="Didot"/>
          <w:sz w:val="28"/>
          <w:szCs w:val="28"/>
        </w:rPr>
        <w:t xml:space="preserve"> </w:t>
      </w:r>
      <w:proofErr w:type="spellStart"/>
      <w:r w:rsidR="00792288" w:rsidRPr="008D6881">
        <w:rPr>
          <w:rFonts w:ascii="Didot" w:hAnsi="Didot" w:cs="Didot"/>
          <w:sz w:val="28"/>
          <w:szCs w:val="28"/>
        </w:rPr>
        <w:t>ft</w:t>
      </w:r>
      <w:proofErr w:type="spellEnd"/>
      <w:r w:rsidR="00792288" w:rsidRPr="008D6881">
        <w:rPr>
          <w:rFonts w:ascii="Didot" w:hAnsi="Didot" w:cs="Didot"/>
          <w:sz w:val="28"/>
          <w:szCs w:val="28"/>
        </w:rPr>
        <w:t xml:space="preserve">) spacing between trees this equates to a 132,250,000 km2 forest – almost the entire </w:t>
      </w:r>
      <w:r w:rsidR="00792288" w:rsidRPr="008D6881">
        <w:rPr>
          <w:rFonts w:ascii="Didot" w:eastAsia="Times New Roman" w:hAnsi="Didot" w:cs="Didot"/>
          <w:color w:val="262626"/>
          <w:sz w:val="28"/>
          <w:szCs w:val="28"/>
        </w:rPr>
        <w:t xml:space="preserve">149,000,000 km2 </w:t>
      </w:r>
      <w:r w:rsidR="00792288" w:rsidRPr="008D6881">
        <w:rPr>
          <w:rFonts w:ascii="Didot" w:hAnsi="Didot" w:cs="Didot"/>
          <w:sz w:val="28"/>
          <w:szCs w:val="28"/>
        </w:rPr>
        <w:t>terrestrial area of the planet</w:t>
      </w:r>
      <w:r w:rsidR="00792288" w:rsidRPr="008D6881">
        <w:rPr>
          <w:rFonts w:ascii="Didot" w:eastAsia="Times New Roman" w:hAnsi="Didot" w:cs="Didot"/>
          <w:color w:val="262626"/>
          <w:sz w:val="28"/>
          <w:szCs w:val="28"/>
        </w:rPr>
        <w:t xml:space="preserve"> </w:t>
      </w:r>
      <w:r w:rsidR="00CC5707" w:rsidRPr="008D6881">
        <w:rPr>
          <w:rFonts w:ascii="Didot" w:eastAsia="Times New Roman" w:hAnsi="Didot" w:cs="Didot"/>
          <w:color w:val="262626"/>
          <w:sz w:val="28"/>
          <w:szCs w:val="28"/>
        </w:rPr>
        <w:t>(</w:t>
      </w:r>
      <w:r w:rsidR="00792288" w:rsidRPr="008D6881">
        <w:rPr>
          <w:rFonts w:ascii="Didot" w:eastAsia="Times New Roman" w:hAnsi="Didot" w:cs="Didot"/>
          <w:color w:val="262626"/>
          <w:sz w:val="28"/>
          <w:szCs w:val="28"/>
        </w:rPr>
        <w:t xml:space="preserve">minus its </w:t>
      </w:r>
      <w:r w:rsidR="00CC5707" w:rsidRPr="008D6881">
        <w:rPr>
          <w:rFonts w:ascii="Didot" w:eastAsia="Times New Roman" w:hAnsi="Didot" w:cs="Didot"/>
          <w:color w:val="262626"/>
          <w:sz w:val="28"/>
          <w:szCs w:val="28"/>
        </w:rPr>
        <w:t xml:space="preserve">current </w:t>
      </w:r>
      <w:r w:rsidR="00792288" w:rsidRPr="008D6881">
        <w:rPr>
          <w:rFonts w:ascii="Didot" w:eastAsia="Times New Roman" w:hAnsi="Didot" w:cs="Didot"/>
          <w:color w:val="262626"/>
          <w:sz w:val="28"/>
          <w:szCs w:val="28"/>
        </w:rPr>
        <w:t>15,000,000 km2 of ice covered land</w:t>
      </w:r>
      <w:r w:rsidR="00CC5707" w:rsidRPr="008D6881">
        <w:rPr>
          <w:rFonts w:ascii="Didot" w:eastAsia="Times New Roman" w:hAnsi="Didot" w:cs="Didot"/>
          <w:color w:val="262626"/>
          <w:sz w:val="28"/>
          <w:szCs w:val="28"/>
        </w:rPr>
        <w:t>)</w:t>
      </w:r>
      <w:r w:rsidR="00792288" w:rsidRPr="008D6881">
        <w:rPr>
          <w:rFonts w:ascii="Didot" w:eastAsia="Times New Roman" w:hAnsi="Didot" w:cs="Didot"/>
          <w:color w:val="262626"/>
          <w:sz w:val="28"/>
          <w:szCs w:val="28"/>
        </w:rPr>
        <w:t xml:space="preserve">. </w:t>
      </w:r>
      <w:r w:rsidR="00792288" w:rsidRPr="008D6881">
        <w:rPr>
          <w:rFonts w:ascii="Didot" w:hAnsi="Didot" w:cs="Didot"/>
          <w:sz w:val="28"/>
          <w:szCs w:val="28"/>
        </w:rPr>
        <w:t>Discounting the 39,990,000 km2 of the world’s existing forest (including the world’s protected areas) we are left with the need to construct a</w:t>
      </w:r>
      <w:r w:rsidR="00792288" w:rsidRPr="008D6881">
        <w:rPr>
          <w:rFonts w:ascii="Times New Roman" w:hAnsi="Times New Roman"/>
          <w:sz w:val="28"/>
          <w:szCs w:val="28"/>
        </w:rPr>
        <w:t xml:space="preserve"> </w:t>
      </w:r>
      <w:r w:rsidR="00792288" w:rsidRPr="008D6881">
        <w:rPr>
          <w:rFonts w:ascii="Didot" w:hAnsi="Didot" w:cs="Didot"/>
          <w:sz w:val="28"/>
          <w:szCs w:val="28"/>
        </w:rPr>
        <w:t>92,260,000 km2 forest</w:t>
      </w:r>
      <w:r w:rsidR="00CC5707" w:rsidRPr="008D6881">
        <w:rPr>
          <w:rFonts w:ascii="Didot" w:hAnsi="Didot" w:cs="Didot"/>
          <w:sz w:val="28"/>
          <w:szCs w:val="28"/>
        </w:rPr>
        <w:t xml:space="preserve"> in order to sequester the carbon emissions of the equivalent of 10 billion Americans.</w:t>
      </w:r>
      <w:r w:rsidR="00792288" w:rsidRPr="008D6881">
        <w:rPr>
          <w:rStyle w:val="FootnoteReference"/>
          <w:rFonts w:ascii="Didot" w:hAnsi="Didot" w:cs="Didot"/>
          <w:sz w:val="28"/>
          <w:szCs w:val="28"/>
        </w:rPr>
        <w:footnoteReference w:id="14"/>
      </w:r>
      <w:r w:rsidR="00792288" w:rsidRPr="008D6881">
        <w:rPr>
          <w:rFonts w:ascii="Didot" w:hAnsi="Didot" w:cs="Didot"/>
          <w:sz w:val="28"/>
          <w:szCs w:val="28"/>
        </w:rPr>
        <w:t xml:space="preserve"> </w:t>
      </w:r>
    </w:p>
    <w:p w14:paraId="007F57C9" w14:textId="77777777" w:rsidR="00792288" w:rsidRPr="008D6881" w:rsidRDefault="00792288" w:rsidP="00792288">
      <w:pPr>
        <w:pStyle w:val="FootnoteText"/>
        <w:spacing w:line="276" w:lineRule="auto"/>
        <w:ind w:firstLine="720"/>
        <w:jc w:val="both"/>
        <w:rPr>
          <w:rFonts w:ascii="Didot" w:hAnsi="Didot" w:cs="Didot"/>
          <w:sz w:val="28"/>
          <w:szCs w:val="28"/>
        </w:rPr>
      </w:pPr>
    </w:p>
    <w:p w14:paraId="305774D7" w14:textId="3D9577B8" w:rsidR="00792288" w:rsidRPr="008D6881" w:rsidRDefault="00F226E4" w:rsidP="002773AF">
      <w:pPr>
        <w:pStyle w:val="FootnoteText"/>
        <w:spacing w:line="276" w:lineRule="auto"/>
        <w:jc w:val="both"/>
        <w:rPr>
          <w:rFonts w:ascii="Didot" w:hAnsi="Didot" w:cs="Didot"/>
          <w:sz w:val="28"/>
          <w:szCs w:val="28"/>
        </w:rPr>
      </w:pPr>
      <w:r w:rsidRPr="008D6881">
        <w:rPr>
          <w:rFonts w:ascii="Didot" w:hAnsi="Didot" w:cs="Didot"/>
          <w:sz w:val="28"/>
          <w:szCs w:val="28"/>
        </w:rPr>
        <w:t xml:space="preserve">If we consider the feasibility of constructing such a forest, </w:t>
      </w:r>
      <w:r w:rsidR="00792288" w:rsidRPr="008D6881">
        <w:rPr>
          <w:rFonts w:ascii="Didot" w:hAnsi="Didot" w:cs="Didot"/>
          <w:sz w:val="28"/>
          <w:szCs w:val="28"/>
        </w:rPr>
        <w:t>we must al</w:t>
      </w:r>
      <w:r w:rsidR="00DE1E45" w:rsidRPr="008D6881">
        <w:rPr>
          <w:rFonts w:ascii="Didot" w:hAnsi="Didot" w:cs="Didot"/>
          <w:sz w:val="28"/>
          <w:szCs w:val="28"/>
        </w:rPr>
        <w:t>so subtract from this some 15,30</w:t>
      </w:r>
      <w:r w:rsidR="00792288" w:rsidRPr="008D6881">
        <w:rPr>
          <w:rFonts w:ascii="Didot" w:hAnsi="Didot" w:cs="Didot"/>
          <w:sz w:val="28"/>
          <w:szCs w:val="28"/>
        </w:rPr>
        <w:t>0,000 km2 of current crop land and 33,800,000 km2 of current grazing land. (Although this grazing land has some tree cover it is not at the density required to meet the sequestration demand). Furthermore, we must also subtract the 26,780,400 km2 of potentially arable land which is not yet, but surely will be farmed if we are to feed 10 billion</w:t>
      </w:r>
      <w:r w:rsidR="00CC5707" w:rsidRPr="008D6881">
        <w:rPr>
          <w:rFonts w:ascii="Didot" w:hAnsi="Didot" w:cs="Didot"/>
          <w:sz w:val="28"/>
          <w:szCs w:val="28"/>
        </w:rPr>
        <w:t xml:space="preserve"> by 2100</w:t>
      </w:r>
      <w:r w:rsidR="00792288" w:rsidRPr="008D6881">
        <w:rPr>
          <w:rFonts w:ascii="Didot" w:hAnsi="Didot" w:cs="Didot"/>
          <w:sz w:val="28"/>
          <w:szCs w:val="28"/>
        </w:rPr>
        <w:t>. This leaves a total of only 16,469,600</w:t>
      </w:r>
      <w:r w:rsidRPr="008D6881">
        <w:rPr>
          <w:rFonts w:ascii="Didot" w:hAnsi="Didot" w:cs="Didot"/>
          <w:sz w:val="28"/>
          <w:szCs w:val="28"/>
        </w:rPr>
        <w:t xml:space="preserve"> km</w:t>
      </w:r>
      <w:r w:rsidRPr="008D6881">
        <w:rPr>
          <w:rFonts w:ascii="Didot" w:hAnsi="Didot" w:cs="Didot"/>
          <w:sz w:val="28"/>
          <w:szCs w:val="28"/>
          <w:vertAlign w:val="subscript"/>
        </w:rPr>
        <w:t>2</w:t>
      </w:r>
      <w:r w:rsidR="00792288" w:rsidRPr="008D6881">
        <w:rPr>
          <w:rFonts w:ascii="Didot" w:hAnsi="Didot" w:cs="Didot"/>
          <w:sz w:val="28"/>
          <w:szCs w:val="28"/>
        </w:rPr>
        <w:t xml:space="preserve"> </w:t>
      </w:r>
      <w:r w:rsidRPr="008D6881">
        <w:rPr>
          <w:rFonts w:ascii="Didot" w:hAnsi="Didot" w:cs="Didot"/>
          <w:sz w:val="28"/>
          <w:szCs w:val="28"/>
        </w:rPr>
        <w:t>on</w:t>
      </w:r>
      <w:r w:rsidR="00792288" w:rsidRPr="008D6881">
        <w:rPr>
          <w:rFonts w:ascii="Didot" w:hAnsi="Didot" w:cs="Didot"/>
          <w:sz w:val="28"/>
          <w:szCs w:val="28"/>
        </w:rPr>
        <w:t xml:space="preserve"> which to develop a se</w:t>
      </w:r>
      <w:r w:rsidR="00CC5707" w:rsidRPr="008D6881">
        <w:rPr>
          <w:rFonts w:ascii="Didot" w:hAnsi="Didot" w:cs="Didot"/>
          <w:sz w:val="28"/>
          <w:szCs w:val="28"/>
        </w:rPr>
        <w:t>questration forest</w:t>
      </w:r>
      <w:r w:rsidRPr="008D6881">
        <w:rPr>
          <w:rFonts w:ascii="Didot" w:hAnsi="Didot" w:cs="Didot"/>
          <w:sz w:val="28"/>
          <w:szCs w:val="28"/>
        </w:rPr>
        <w:t>, all of which is presently desert.</w:t>
      </w:r>
      <w:r w:rsidR="00792288" w:rsidRPr="008D6881">
        <w:rPr>
          <w:rFonts w:ascii="Didot" w:hAnsi="Didot" w:cs="Didot"/>
          <w:sz w:val="28"/>
          <w:szCs w:val="28"/>
        </w:rPr>
        <w:t xml:space="preserve"> This is also assuming no expansion of the world’s current grazing land. In short, as this century unfolds th</w:t>
      </w:r>
      <w:r w:rsidR="00CC5707" w:rsidRPr="008D6881">
        <w:rPr>
          <w:rFonts w:ascii="Didot" w:hAnsi="Didot" w:cs="Didot"/>
          <w:sz w:val="28"/>
          <w:szCs w:val="28"/>
        </w:rPr>
        <w:t>ere will not be</w:t>
      </w:r>
      <w:r w:rsidRPr="008D6881">
        <w:rPr>
          <w:rFonts w:ascii="Didot" w:hAnsi="Didot" w:cs="Didot"/>
          <w:sz w:val="28"/>
          <w:szCs w:val="28"/>
        </w:rPr>
        <w:t xml:space="preserve"> enough land to utilize forestry as the single mechanism for carbon sequestration.</w:t>
      </w:r>
    </w:p>
    <w:p w14:paraId="262A2623" w14:textId="77777777" w:rsidR="00792288" w:rsidRPr="008D6881" w:rsidRDefault="00792288" w:rsidP="00792288">
      <w:pPr>
        <w:pStyle w:val="FootnoteText"/>
        <w:spacing w:line="276" w:lineRule="auto"/>
        <w:jc w:val="both"/>
        <w:rPr>
          <w:rFonts w:ascii="Didot" w:eastAsia="Calibri" w:hAnsi="Didot" w:cs="Didot"/>
          <w:color w:val="auto"/>
          <w:sz w:val="28"/>
          <w:szCs w:val="28"/>
        </w:rPr>
      </w:pPr>
    </w:p>
    <w:p w14:paraId="3A05DD60" w14:textId="0BAE46B7" w:rsidR="00792288" w:rsidRPr="008D6881" w:rsidRDefault="00F226E4" w:rsidP="002773AF">
      <w:pPr>
        <w:pStyle w:val="FootnoteText"/>
        <w:spacing w:line="276" w:lineRule="auto"/>
        <w:jc w:val="both"/>
        <w:rPr>
          <w:rFonts w:ascii="Didot" w:eastAsia="Calibri" w:hAnsi="Didot" w:cs="Didot"/>
          <w:color w:val="auto"/>
          <w:sz w:val="28"/>
          <w:szCs w:val="28"/>
        </w:rPr>
      </w:pPr>
      <w:r w:rsidRPr="008D6881">
        <w:rPr>
          <w:rFonts w:ascii="Didot" w:hAnsi="Didot" w:cs="Didot"/>
          <w:sz w:val="28"/>
          <w:szCs w:val="28"/>
        </w:rPr>
        <w:lastRenderedPageBreak/>
        <w:t>A 2015 Yale University study likewise attempted to calculate the scale of forest necessary to sequester future global carbon emissions. They calculate that, in addition to the 3 trillion existing trees, 6.9 trillion more trees would be needed to establish a global forest capable of sequestering the carbon emissions of 10 billion average contemporary Americans.</w:t>
      </w:r>
      <w:r w:rsidR="00792288" w:rsidRPr="008D6881">
        <w:rPr>
          <w:rStyle w:val="FootnoteReference"/>
          <w:rFonts w:ascii="Didot" w:hAnsi="Didot" w:cs="Didot"/>
          <w:sz w:val="28"/>
          <w:szCs w:val="28"/>
        </w:rPr>
        <w:footnoteReference w:id="15"/>
      </w:r>
      <w:r w:rsidR="00DE1E45" w:rsidRPr="008D6881">
        <w:rPr>
          <w:rFonts w:ascii="Didot" w:hAnsi="Didot" w:cs="Didot"/>
          <w:sz w:val="28"/>
          <w:szCs w:val="28"/>
        </w:rPr>
        <w:t xml:space="preserve"> </w:t>
      </w:r>
      <w:r w:rsidRPr="008D6881">
        <w:rPr>
          <w:rFonts w:ascii="Didot" w:hAnsi="Didot" w:cs="Didot"/>
          <w:sz w:val="28"/>
          <w:szCs w:val="28"/>
        </w:rPr>
        <w:t>The establishment of this forest</w:t>
      </w:r>
      <w:r w:rsidR="00DE1E45" w:rsidRPr="008D6881">
        <w:rPr>
          <w:rFonts w:ascii="Didot" w:hAnsi="Didot" w:cs="Didot"/>
          <w:sz w:val="28"/>
          <w:szCs w:val="28"/>
        </w:rPr>
        <w:t xml:space="preserve"> would</w:t>
      </w:r>
      <w:r w:rsidR="00792288" w:rsidRPr="008D6881">
        <w:rPr>
          <w:rFonts w:ascii="Didot" w:hAnsi="Didot" w:cs="Didot"/>
          <w:sz w:val="28"/>
          <w:szCs w:val="28"/>
        </w:rPr>
        <w:t xml:space="preserve"> also need to counter the fact that, according to the same study</w:t>
      </w:r>
      <w:r w:rsidR="00DE1E45" w:rsidRPr="008D6881">
        <w:rPr>
          <w:rFonts w:ascii="Didot" w:hAnsi="Didot" w:cs="Didot"/>
          <w:sz w:val="28"/>
          <w:szCs w:val="28"/>
        </w:rPr>
        <w:t>,</w:t>
      </w:r>
      <w:r w:rsidR="00792288" w:rsidRPr="008D6881">
        <w:rPr>
          <w:rFonts w:ascii="Didot" w:hAnsi="Didot" w:cs="Didot"/>
          <w:sz w:val="28"/>
          <w:szCs w:val="28"/>
        </w:rPr>
        <w:t xml:space="preserve"> some 15 billion trees are cut down each year. In short, a world of 10 billion such people would need to double</w:t>
      </w:r>
      <w:r w:rsidRPr="008D6881">
        <w:rPr>
          <w:rFonts w:ascii="Didot" w:hAnsi="Didot" w:cs="Didot"/>
          <w:sz w:val="28"/>
          <w:szCs w:val="28"/>
        </w:rPr>
        <w:t>,</w:t>
      </w:r>
      <w:r w:rsidR="00792288" w:rsidRPr="008D6881">
        <w:rPr>
          <w:rFonts w:ascii="Didot" w:hAnsi="Didot" w:cs="Didot"/>
          <w:sz w:val="28"/>
          <w:szCs w:val="28"/>
        </w:rPr>
        <w:t xml:space="preserve"> if not triple</w:t>
      </w:r>
      <w:r w:rsidRPr="008D6881">
        <w:rPr>
          <w:rFonts w:ascii="Didot" w:hAnsi="Didot" w:cs="Didot"/>
          <w:sz w:val="28"/>
          <w:szCs w:val="28"/>
        </w:rPr>
        <w:t>,</w:t>
      </w:r>
      <w:r w:rsidR="00792288" w:rsidRPr="008D6881">
        <w:rPr>
          <w:rFonts w:ascii="Didot" w:hAnsi="Didot" w:cs="Didot"/>
          <w:sz w:val="28"/>
          <w:szCs w:val="28"/>
        </w:rPr>
        <w:t xml:space="preserve"> the current global forest in order to s</w:t>
      </w:r>
      <w:r w:rsidR="00DE1E45" w:rsidRPr="008D6881">
        <w:rPr>
          <w:rFonts w:ascii="Didot" w:hAnsi="Didot" w:cs="Didot"/>
          <w:sz w:val="28"/>
          <w:szCs w:val="28"/>
        </w:rPr>
        <w:t>equester their carbon emissions</w:t>
      </w:r>
      <w:r w:rsidRPr="008D6881">
        <w:rPr>
          <w:rFonts w:ascii="Didot" w:hAnsi="Didot" w:cs="Didot"/>
          <w:sz w:val="28"/>
          <w:szCs w:val="28"/>
        </w:rPr>
        <w:t>.</w:t>
      </w:r>
      <w:r w:rsidR="00DE1E45" w:rsidRPr="008D6881">
        <w:rPr>
          <w:rFonts w:ascii="Didot" w:hAnsi="Didot" w:cs="Didot"/>
          <w:sz w:val="28"/>
          <w:szCs w:val="28"/>
        </w:rPr>
        <w:t xml:space="preserve"> </w:t>
      </w:r>
      <w:r w:rsidR="00792288" w:rsidRPr="008D6881">
        <w:rPr>
          <w:rFonts w:ascii="Didot" w:hAnsi="Didot" w:cs="Didot"/>
          <w:sz w:val="28"/>
          <w:szCs w:val="28"/>
        </w:rPr>
        <w:t>Some overlaps between sequestration forest</w:t>
      </w:r>
      <w:r w:rsidR="00DE1E45" w:rsidRPr="008D6881">
        <w:rPr>
          <w:rFonts w:ascii="Didot" w:hAnsi="Didot" w:cs="Didot"/>
          <w:sz w:val="28"/>
          <w:szCs w:val="28"/>
        </w:rPr>
        <w:t>ry</w:t>
      </w:r>
      <w:r w:rsidR="00792288" w:rsidRPr="008D6881">
        <w:rPr>
          <w:rFonts w:ascii="Didot" w:hAnsi="Didot" w:cs="Didot"/>
          <w:sz w:val="28"/>
          <w:szCs w:val="28"/>
        </w:rPr>
        <w:t xml:space="preserve"> and grazing land could occur</w:t>
      </w:r>
      <w:r w:rsidR="00143A31" w:rsidRPr="008D6881">
        <w:rPr>
          <w:rFonts w:ascii="Didot" w:hAnsi="Didot" w:cs="Didot"/>
          <w:sz w:val="28"/>
          <w:szCs w:val="28"/>
        </w:rPr>
        <w:t>,</w:t>
      </w:r>
      <w:r w:rsidR="00792288" w:rsidRPr="008D6881">
        <w:rPr>
          <w:rFonts w:ascii="Didot" w:hAnsi="Didot" w:cs="Didot"/>
          <w:sz w:val="28"/>
          <w:szCs w:val="28"/>
        </w:rPr>
        <w:t xml:space="preserve"> but the problem remains that forestry at the requisite density of tree cover to significantly sequester carbon and </w:t>
      </w:r>
      <w:r w:rsidR="00DE1E45" w:rsidRPr="008D6881">
        <w:rPr>
          <w:rFonts w:ascii="Didot" w:hAnsi="Didot" w:cs="Didot"/>
          <w:sz w:val="28"/>
          <w:szCs w:val="28"/>
        </w:rPr>
        <w:t xml:space="preserve">the </w:t>
      </w:r>
      <w:r w:rsidR="00792288" w:rsidRPr="008D6881">
        <w:rPr>
          <w:rFonts w:ascii="Didot" w:hAnsi="Didot" w:cs="Didot"/>
          <w:sz w:val="28"/>
          <w:szCs w:val="28"/>
        </w:rPr>
        <w:t xml:space="preserve">land </w:t>
      </w:r>
      <w:r w:rsidR="00DE1E45" w:rsidRPr="008D6881">
        <w:rPr>
          <w:rFonts w:ascii="Didot" w:hAnsi="Didot" w:cs="Didot"/>
          <w:sz w:val="28"/>
          <w:szCs w:val="28"/>
        </w:rPr>
        <w:t xml:space="preserve">area </w:t>
      </w:r>
      <w:r w:rsidR="00792288" w:rsidRPr="008D6881">
        <w:rPr>
          <w:rFonts w:ascii="Didot" w:hAnsi="Didot" w:cs="Didot"/>
          <w:sz w:val="28"/>
          <w:szCs w:val="28"/>
        </w:rPr>
        <w:t>needed for increased food production this century, are fundamentally at odds.</w:t>
      </w:r>
      <w:r w:rsidR="00792288" w:rsidRPr="008D6881">
        <w:rPr>
          <w:rFonts w:ascii="Didot" w:eastAsia="Calibri" w:hAnsi="Didot" w:cs="Didot"/>
          <w:color w:val="auto"/>
          <w:sz w:val="28"/>
          <w:szCs w:val="28"/>
        </w:rPr>
        <w:t xml:space="preserve"> </w:t>
      </w:r>
    </w:p>
    <w:p w14:paraId="0E0A871B" w14:textId="77777777" w:rsidR="00792288" w:rsidRPr="008D6881" w:rsidRDefault="00792288" w:rsidP="00792288">
      <w:pPr>
        <w:spacing w:line="276" w:lineRule="auto"/>
        <w:jc w:val="both"/>
        <w:rPr>
          <w:rFonts w:ascii="Didot" w:hAnsi="Didot" w:cs="Didot"/>
          <w:b/>
          <w:sz w:val="28"/>
          <w:szCs w:val="28"/>
        </w:rPr>
      </w:pPr>
    </w:p>
    <w:p w14:paraId="44EDBCB9" w14:textId="77777777" w:rsidR="00792288" w:rsidRPr="008D6881" w:rsidRDefault="00792288" w:rsidP="00792288">
      <w:pPr>
        <w:spacing w:line="276" w:lineRule="auto"/>
        <w:jc w:val="both"/>
        <w:outlineLvl w:val="0"/>
        <w:rPr>
          <w:rFonts w:ascii="Didot" w:hAnsi="Didot" w:cs="Didot"/>
          <w:b/>
          <w:sz w:val="28"/>
          <w:szCs w:val="28"/>
        </w:rPr>
      </w:pPr>
      <w:r w:rsidRPr="008D6881">
        <w:rPr>
          <w:rFonts w:ascii="Didot" w:hAnsi="Didot" w:cs="Didot"/>
          <w:b/>
          <w:sz w:val="28"/>
          <w:szCs w:val="28"/>
        </w:rPr>
        <w:t>Energy Consumption</w:t>
      </w:r>
    </w:p>
    <w:p w14:paraId="6F6DDB99" w14:textId="77777777" w:rsidR="00792288" w:rsidRPr="008D6881" w:rsidRDefault="00792288" w:rsidP="00792288">
      <w:pPr>
        <w:rPr>
          <w:rFonts w:ascii="Calibri Light" w:hAnsi="Calibri Light"/>
          <w:sz w:val="28"/>
          <w:szCs w:val="28"/>
          <w:shd w:val="clear" w:color="auto" w:fill="FFFFFF"/>
        </w:rPr>
      </w:pPr>
    </w:p>
    <w:p w14:paraId="648E66FA" w14:textId="2A1E915B" w:rsidR="00792288" w:rsidRPr="008D6881" w:rsidRDefault="00143A31" w:rsidP="002773AF">
      <w:pPr>
        <w:spacing w:line="276" w:lineRule="auto"/>
        <w:jc w:val="both"/>
        <w:rPr>
          <w:rFonts w:ascii="Didot" w:eastAsiaTheme="minorEastAsia" w:hAnsi="Didot" w:cs="Didot"/>
          <w:sz w:val="28"/>
          <w:szCs w:val="28"/>
          <w:lang w:eastAsia="zh-TW"/>
        </w:rPr>
      </w:pPr>
      <w:r w:rsidRPr="008D6881">
        <w:rPr>
          <w:rFonts w:ascii="Didot" w:hAnsi="Didot" w:cs="Didot"/>
          <w:sz w:val="28"/>
          <w:szCs w:val="28"/>
        </w:rPr>
        <w:t>In 2012, the total Americ</w:t>
      </w:r>
      <w:r w:rsidR="002773AF" w:rsidRPr="008D6881">
        <w:rPr>
          <w:rFonts w:ascii="Didot" w:hAnsi="Didot" w:cs="Didot"/>
          <w:sz w:val="28"/>
          <w:szCs w:val="28"/>
        </w:rPr>
        <w:t>an</w:t>
      </w:r>
      <w:r w:rsidRPr="008D6881">
        <w:rPr>
          <w:rFonts w:ascii="Didot" w:hAnsi="Didot" w:cs="Didot"/>
          <w:sz w:val="28"/>
          <w:szCs w:val="28"/>
        </w:rPr>
        <w:t xml:space="preserve"> population of</w:t>
      </w:r>
      <w:r w:rsidR="00792288" w:rsidRPr="008D6881">
        <w:rPr>
          <w:rFonts w:ascii="Didot" w:hAnsi="Didot" w:cs="Didot"/>
          <w:sz w:val="28"/>
          <w:szCs w:val="28"/>
        </w:rPr>
        <w:t xml:space="preserve"> 314,112,078 people used 4,069,054,975,224 kWh of electricity a year.</w:t>
      </w:r>
      <w:r w:rsidR="00792288" w:rsidRPr="008D6881">
        <w:rPr>
          <w:rStyle w:val="FootnoteReference"/>
          <w:rFonts w:ascii="Didot" w:hAnsi="Didot" w:cs="Didot"/>
          <w:sz w:val="28"/>
          <w:szCs w:val="28"/>
        </w:rPr>
        <w:footnoteReference w:id="16"/>
      </w:r>
      <w:r w:rsidR="00792288" w:rsidRPr="008D6881">
        <w:rPr>
          <w:rFonts w:ascii="Didot" w:hAnsi="Didot" w:cs="Didot"/>
          <w:sz w:val="28"/>
          <w:szCs w:val="28"/>
        </w:rPr>
        <w:t xml:space="preserve"> If this usage pattern were to stay the same 10 billion Americans </w:t>
      </w:r>
      <w:r w:rsidRPr="008D6881">
        <w:rPr>
          <w:rFonts w:ascii="Didot" w:hAnsi="Didot" w:cs="Didot"/>
          <w:sz w:val="28"/>
          <w:szCs w:val="28"/>
        </w:rPr>
        <w:t>would</w:t>
      </w:r>
      <w:r w:rsidR="00792288" w:rsidRPr="008D6881">
        <w:rPr>
          <w:rFonts w:ascii="Didot" w:hAnsi="Didot" w:cs="Didot"/>
          <w:sz w:val="28"/>
          <w:szCs w:val="28"/>
        </w:rPr>
        <w:t xml:space="preserve"> use 129,541,532,600,000 kWh a year. </w:t>
      </w:r>
      <w:r w:rsidRPr="008D6881">
        <w:rPr>
          <w:rFonts w:ascii="Didot" w:hAnsi="Didot" w:cs="Didot"/>
          <w:sz w:val="28"/>
          <w:szCs w:val="28"/>
        </w:rPr>
        <w:t xml:space="preserve">The amount of land required to produce this amount of electricity is shown for </w:t>
      </w:r>
      <w:r w:rsidR="00792288" w:rsidRPr="008D6881">
        <w:rPr>
          <w:rFonts w:ascii="Didot" w:hAnsi="Didot" w:cs="Didot"/>
          <w:sz w:val="28"/>
          <w:szCs w:val="28"/>
        </w:rPr>
        <w:t>different types of power generation; nuclear</w:t>
      </w:r>
      <w:r w:rsidR="001C4426" w:rsidRPr="008D6881">
        <w:rPr>
          <w:rStyle w:val="FootnoteReference"/>
          <w:rFonts w:ascii="Didot" w:hAnsi="Didot" w:cs="Didot"/>
          <w:sz w:val="28"/>
          <w:szCs w:val="28"/>
        </w:rPr>
        <w:footnoteReference w:id="17"/>
      </w:r>
      <w:r w:rsidR="00792288" w:rsidRPr="008D6881">
        <w:rPr>
          <w:rFonts w:ascii="Didot" w:hAnsi="Didot" w:cs="Didot"/>
          <w:sz w:val="28"/>
          <w:szCs w:val="28"/>
        </w:rPr>
        <w:t>, solar</w:t>
      </w:r>
      <w:r w:rsidR="001C4426" w:rsidRPr="008D6881">
        <w:rPr>
          <w:rStyle w:val="FootnoteReference"/>
          <w:rFonts w:ascii="Didot" w:hAnsi="Didot" w:cs="Didot"/>
          <w:sz w:val="28"/>
          <w:szCs w:val="28"/>
        </w:rPr>
        <w:footnoteReference w:id="18"/>
      </w:r>
      <w:r w:rsidR="00792288" w:rsidRPr="008D6881">
        <w:rPr>
          <w:rFonts w:ascii="Didot" w:hAnsi="Didot" w:cs="Didot"/>
          <w:sz w:val="28"/>
          <w:szCs w:val="28"/>
        </w:rPr>
        <w:t>, and wind</w:t>
      </w:r>
      <w:r w:rsidR="00792288" w:rsidRPr="008D6881">
        <w:rPr>
          <w:rStyle w:val="FootnoteReference"/>
          <w:rFonts w:ascii="Didot" w:hAnsi="Didot" w:cs="Didot"/>
          <w:sz w:val="28"/>
          <w:szCs w:val="28"/>
        </w:rPr>
        <w:footnoteReference w:id="19"/>
      </w:r>
      <w:r w:rsidR="001C4426" w:rsidRPr="008D6881">
        <w:rPr>
          <w:rFonts w:ascii="Didot" w:eastAsiaTheme="minorEastAsia" w:hAnsi="Didot" w:cs="Didot" w:hint="eastAsia"/>
          <w:sz w:val="28"/>
          <w:szCs w:val="28"/>
          <w:lang w:eastAsia="zh-TW"/>
        </w:rPr>
        <w:t xml:space="preserve"> </w:t>
      </w:r>
      <w:r w:rsidR="001C4426" w:rsidRPr="008D6881">
        <w:rPr>
          <w:rFonts w:ascii="Didot" w:hAnsi="Didot" w:cs="Didot"/>
          <w:sz w:val="28"/>
          <w:szCs w:val="28"/>
        </w:rPr>
        <w:t>power at the scale such installations typically require.</w:t>
      </w:r>
    </w:p>
    <w:p w14:paraId="46118253" w14:textId="77777777" w:rsidR="00792288" w:rsidRPr="008D6881" w:rsidRDefault="00792288" w:rsidP="00143A31">
      <w:pPr>
        <w:spacing w:line="276" w:lineRule="auto"/>
        <w:jc w:val="both"/>
        <w:rPr>
          <w:rFonts w:ascii="Didot" w:hAnsi="Didot" w:cs="Didot"/>
          <w:b/>
          <w:sz w:val="28"/>
          <w:szCs w:val="28"/>
        </w:rPr>
      </w:pPr>
    </w:p>
    <w:p w14:paraId="28C18D82" w14:textId="77777777" w:rsidR="00792288" w:rsidRPr="008D6881" w:rsidRDefault="00792288" w:rsidP="00143A31">
      <w:pPr>
        <w:spacing w:line="276" w:lineRule="auto"/>
        <w:jc w:val="both"/>
        <w:outlineLvl w:val="0"/>
        <w:rPr>
          <w:rFonts w:ascii="Didot" w:hAnsi="Didot" w:cs="Didot"/>
          <w:b/>
          <w:sz w:val="28"/>
          <w:szCs w:val="28"/>
        </w:rPr>
      </w:pPr>
      <w:r w:rsidRPr="008D6881">
        <w:rPr>
          <w:rFonts w:ascii="Didot" w:hAnsi="Didot" w:cs="Didot"/>
          <w:b/>
          <w:sz w:val="28"/>
          <w:szCs w:val="28"/>
        </w:rPr>
        <w:t>Foodscape</w:t>
      </w:r>
    </w:p>
    <w:p w14:paraId="245E8886" w14:textId="77777777" w:rsidR="00792288" w:rsidRPr="008D6881" w:rsidRDefault="00792288" w:rsidP="00143A31">
      <w:pPr>
        <w:spacing w:line="276" w:lineRule="auto"/>
        <w:jc w:val="both"/>
        <w:rPr>
          <w:rFonts w:ascii="Didot" w:hAnsi="Didot" w:cs="Didot"/>
          <w:b/>
          <w:sz w:val="28"/>
          <w:szCs w:val="28"/>
        </w:rPr>
      </w:pPr>
    </w:p>
    <w:p w14:paraId="67392DD4" w14:textId="2FB3A7B9" w:rsidR="00D56556" w:rsidRPr="008D6881" w:rsidDel="008B35F0" w:rsidRDefault="00186A42" w:rsidP="00D56556">
      <w:pPr>
        <w:widowControl w:val="0"/>
        <w:autoSpaceDE w:val="0"/>
        <w:autoSpaceDN w:val="0"/>
        <w:adjustRightInd w:val="0"/>
        <w:spacing w:line="360" w:lineRule="auto"/>
        <w:jc w:val="both"/>
        <w:rPr>
          <w:del w:id="13" w:author="Microsoft Office User" w:date="2016-09-12T10:46:00Z"/>
          <w:rFonts w:ascii="Didot" w:hAnsi="Didot" w:cs="Didot"/>
          <w:color w:val="161616"/>
          <w:sz w:val="28"/>
          <w:szCs w:val="28"/>
        </w:rPr>
      </w:pPr>
      <w:r w:rsidRPr="008D6881">
        <w:rPr>
          <w:rFonts w:ascii="Didot" w:eastAsia="Times New Roman" w:hAnsi="Didot" w:cs="Didot"/>
          <w:color w:val="262626"/>
          <w:sz w:val="28"/>
          <w:szCs w:val="28"/>
        </w:rPr>
        <w:t xml:space="preserve">The earth’s ice-free terrestrial area is 149,000,000 km2. </w:t>
      </w:r>
      <w:r w:rsidR="00792288" w:rsidRPr="008D6881">
        <w:rPr>
          <w:rFonts w:ascii="Didot" w:hAnsi="Didot" w:cs="Didot"/>
          <w:sz w:val="28"/>
          <w:szCs w:val="28"/>
        </w:rPr>
        <w:t>According to the United Nation’s Food and Agriculture Organization (FAO), croplands in 2015 cover 15,300,000</w:t>
      </w:r>
      <w:r w:rsidR="00DE1E45" w:rsidRPr="008D6881">
        <w:rPr>
          <w:rFonts w:ascii="Didot" w:hAnsi="Didot" w:cs="Didot"/>
          <w:sz w:val="28"/>
          <w:szCs w:val="28"/>
        </w:rPr>
        <w:t xml:space="preserve"> </w:t>
      </w:r>
      <w:r w:rsidR="00792288" w:rsidRPr="008D6881">
        <w:rPr>
          <w:rFonts w:ascii="Didot" w:hAnsi="Didot" w:cs="Didot"/>
          <w:sz w:val="28"/>
          <w:szCs w:val="28"/>
        </w:rPr>
        <w:t>km2 and pasture for animal grazin</w:t>
      </w:r>
      <w:r w:rsidR="00B0153C" w:rsidRPr="008D6881">
        <w:rPr>
          <w:rFonts w:ascii="Didot" w:hAnsi="Didot" w:cs="Didot"/>
          <w:sz w:val="28"/>
          <w:szCs w:val="28"/>
        </w:rPr>
        <w:t>g covers another 33,800,000 km2,</w:t>
      </w:r>
      <w:r w:rsidR="00792288" w:rsidRPr="008D6881">
        <w:rPr>
          <w:rFonts w:ascii="Didot" w:hAnsi="Didot" w:cs="Didot"/>
          <w:sz w:val="28"/>
          <w:szCs w:val="28"/>
        </w:rPr>
        <w:t xml:space="preserve"> a total of </w:t>
      </w:r>
      <w:r w:rsidR="00772471" w:rsidRPr="008D6881">
        <w:rPr>
          <w:rFonts w:ascii="Didot" w:hAnsi="Didot" w:cs="Didot"/>
          <w:sz w:val="28"/>
          <w:szCs w:val="28"/>
        </w:rPr>
        <w:t>49,100,000 km2 (</w:t>
      </w:r>
      <w:r w:rsidR="00792288" w:rsidRPr="008D6881">
        <w:rPr>
          <w:rFonts w:ascii="Didot" w:hAnsi="Didot" w:cs="Didot"/>
          <w:sz w:val="28"/>
          <w:szCs w:val="28"/>
        </w:rPr>
        <w:t>38% of the earth’s ice</w:t>
      </w:r>
      <w:r w:rsidR="00143A31" w:rsidRPr="008D6881">
        <w:rPr>
          <w:rFonts w:ascii="Didot" w:hAnsi="Didot" w:cs="Didot"/>
          <w:sz w:val="28"/>
          <w:szCs w:val="28"/>
        </w:rPr>
        <w:t>-</w:t>
      </w:r>
      <w:r w:rsidR="00792288" w:rsidRPr="008D6881">
        <w:rPr>
          <w:rFonts w:ascii="Didot" w:hAnsi="Didot" w:cs="Didot"/>
          <w:sz w:val="28"/>
          <w:szCs w:val="28"/>
        </w:rPr>
        <w:t>free land</w:t>
      </w:r>
      <w:r w:rsidR="00772471" w:rsidRPr="008D6881">
        <w:rPr>
          <w:rFonts w:ascii="Didot" w:hAnsi="Didot" w:cs="Didot"/>
          <w:sz w:val="28"/>
          <w:szCs w:val="28"/>
        </w:rPr>
        <w:t>)</w:t>
      </w:r>
      <w:r w:rsidR="00792288" w:rsidRPr="008D6881">
        <w:rPr>
          <w:rFonts w:ascii="Didot" w:hAnsi="Didot" w:cs="Didot"/>
          <w:sz w:val="28"/>
          <w:szCs w:val="28"/>
        </w:rPr>
        <w:t xml:space="preserve">. </w:t>
      </w:r>
      <w:r w:rsidR="00792288" w:rsidRPr="008D6881">
        <w:rPr>
          <w:rFonts w:ascii="Didot" w:hAnsi="Didot" w:cs="Didot"/>
          <w:color w:val="000000" w:themeColor="text1"/>
          <w:sz w:val="28"/>
          <w:szCs w:val="28"/>
        </w:rPr>
        <w:t xml:space="preserve">Theoretically, there remains some </w:t>
      </w:r>
      <w:r w:rsidR="00EC63BE" w:rsidRPr="008D6881">
        <w:rPr>
          <w:rFonts w:ascii="Didot" w:hAnsi="Didot" w:cs="Didot"/>
          <w:sz w:val="28"/>
          <w:szCs w:val="28"/>
        </w:rPr>
        <w:t xml:space="preserve">26,780,400 </w:t>
      </w:r>
      <w:r w:rsidR="00792288" w:rsidRPr="008D6881">
        <w:rPr>
          <w:rFonts w:ascii="Didot" w:hAnsi="Didot" w:cs="Didot"/>
          <w:color w:val="000000" w:themeColor="text1"/>
          <w:sz w:val="28"/>
          <w:szCs w:val="28"/>
        </w:rPr>
        <w:t xml:space="preserve">km2 of land with potential for crop </w:t>
      </w:r>
      <w:r w:rsidR="00792288" w:rsidRPr="008D6881">
        <w:rPr>
          <w:rFonts w:ascii="Didot" w:hAnsi="Didot" w:cs="Didot"/>
          <w:color w:val="161616"/>
          <w:sz w:val="28"/>
          <w:szCs w:val="28"/>
        </w:rPr>
        <w:t xml:space="preserve">production </w:t>
      </w:r>
      <w:r w:rsidR="00143A31" w:rsidRPr="008D6881">
        <w:rPr>
          <w:rFonts w:ascii="Didot" w:hAnsi="Didot" w:cs="Didot"/>
          <w:color w:val="161616"/>
          <w:sz w:val="28"/>
          <w:szCs w:val="28"/>
        </w:rPr>
        <w:t>worldwide.</w:t>
      </w:r>
      <w:r w:rsidR="00792288" w:rsidRPr="008D6881">
        <w:rPr>
          <w:rStyle w:val="FootnoteReference"/>
          <w:rFonts w:ascii="Didot" w:hAnsi="Didot" w:cs="Didot"/>
          <w:color w:val="161616"/>
          <w:sz w:val="28"/>
          <w:szCs w:val="28"/>
        </w:rPr>
        <w:footnoteReference w:id="20"/>
      </w:r>
      <w:r w:rsidR="00772471" w:rsidRPr="008D6881">
        <w:rPr>
          <w:rFonts w:ascii="Didot" w:hAnsi="Didot" w:cs="Didot"/>
          <w:color w:val="161616"/>
          <w:sz w:val="28"/>
          <w:szCs w:val="28"/>
        </w:rPr>
        <w:t xml:space="preserve"> </w:t>
      </w:r>
      <w:r w:rsidR="00D56556" w:rsidRPr="008D6881">
        <w:rPr>
          <w:rFonts w:ascii="Didot" w:hAnsi="Didot" w:cs="Didot"/>
          <w:color w:val="161616"/>
          <w:sz w:val="28"/>
          <w:szCs w:val="28"/>
        </w:rPr>
        <w:t xml:space="preserve">Assuming all this land </w:t>
      </w:r>
      <w:ins w:id="14" w:author="Microsoft Office User" w:date="2016-09-12T10:46:00Z">
        <w:r w:rsidR="008B35F0">
          <w:rPr>
            <w:rFonts w:ascii="Didot" w:hAnsi="Didot" w:cs="Didot"/>
            <w:color w:val="161616"/>
            <w:sz w:val="28"/>
            <w:szCs w:val="28"/>
          </w:rPr>
          <w:t xml:space="preserve">(represented by the middle square on the map) </w:t>
        </w:r>
      </w:ins>
      <w:r w:rsidR="00D56556" w:rsidRPr="008D6881">
        <w:rPr>
          <w:rFonts w:ascii="Didot" w:hAnsi="Didot" w:cs="Didot"/>
          <w:color w:val="161616"/>
          <w:sz w:val="28"/>
          <w:szCs w:val="28"/>
        </w:rPr>
        <w:t xml:space="preserve">is under production by 2100 (as will be necessary to feed a global population of circa 10 billion) it would leave </w:t>
      </w:r>
      <w:r w:rsidR="00E2525E" w:rsidRPr="008D6881">
        <w:rPr>
          <w:rFonts w:ascii="Didot" w:hAnsi="Didot" w:cs="Didot"/>
          <w:color w:val="161616"/>
          <w:sz w:val="28"/>
          <w:szCs w:val="28"/>
        </w:rPr>
        <w:t>75.8</w:t>
      </w:r>
      <w:r w:rsidR="00D56556" w:rsidRPr="008D6881">
        <w:rPr>
          <w:rFonts w:ascii="Didot" w:hAnsi="Didot" w:cs="Didot"/>
          <w:color w:val="161616"/>
          <w:sz w:val="28"/>
          <w:szCs w:val="28"/>
        </w:rPr>
        <w:t xml:space="preserve"> million km2 or 50% of the earth’s ice free land for other uses – such as </w:t>
      </w:r>
      <w:ins w:id="15" w:author="Microsoft Office User" w:date="2016-09-12T10:46:00Z">
        <w:r w:rsidR="008B35F0">
          <w:rPr>
            <w:rFonts w:ascii="Didot" w:hAnsi="Didot" w:cs="Didot"/>
            <w:color w:val="161616"/>
            <w:sz w:val="28"/>
            <w:szCs w:val="28"/>
          </w:rPr>
          <w:t xml:space="preserve">carbon </w:t>
        </w:r>
      </w:ins>
      <w:r w:rsidR="00D56556" w:rsidRPr="008D6881">
        <w:rPr>
          <w:rFonts w:ascii="Didot" w:hAnsi="Didot" w:cs="Didot"/>
          <w:color w:val="161616"/>
          <w:sz w:val="28"/>
          <w:szCs w:val="28"/>
        </w:rPr>
        <w:t xml:space="preserve">sequestration, evapotranspiration and biodiversity. </w:t>
      </w:r>
    </w:p>
    <w:p w14:paraId="179FFE9A" w14:textId="77777777" w:rsidR="00D56556" w:rsidRPr="008D6881" w:rsidDel="008B35F0" w:rsidRDefault="00D56556" w:rsidP="00D56556">
      <w:pPr>
        <w:widowControl w:val="0"/>
        <w:autoSpaceDE w:val="0"/>
        <w:autoSpaceDN w:val="0"/>
        <w:adjustRightInd w:val="0"/>
        <w:spacing w:line="360" w:lineRule="auto"/>
        <w:jc w:val="both"/>
        <w:rPr>
          <w:del w:id="16" w:author="Microsoft Office User" w:date="2016-09-12T10:46:00Z"/>
          <w:rFonts w:ascii="Didot" w:hAnsi="Didot" w:cs="Didot"/>
          <w:color w:val="161616"/>
          <w:sz w:val="28"/>
          <w:szCs w:val="28"/>
        </w:rPr>
      </w:pPr>
    </w:p>
    <w:p w14:paraId="6FF71297" w14:textId="77B1CB06" w:rsidR="00D56556" w:rsidRPr="008D6881" w:rsidRDefault="00D56556" w:rsidP="00D56556">
      <w:pPr>
        <w:widowControl w:val="0"/>
        <w:autoSpaceDE w:val="0"/>
        <w:autoSpaceDN w:val="0"/>
        <w:adjustRightInd w:val="0"/>
        <w:spacing w:line="360" w:lineRule="auto"/>
        <w:jc w:val="both"/>
        <w:rPr>
          <w:rFonts w:ascii="Didot" w:hAnsi="Didot" w:cs="Didot"/>
          <w:color w:val="161616"/>
          <w:sz w:val="28"/>
          <w:szCs w:val="28"/>
        </w:rPr>
      </w:pPr>
      <w:del w:id="17" w:author="Microsoft Office User" w:date="2016-09-12T10:46:00Z">
        <w:r w:rsidRPr="008D6881" w:rsidDel="008B35F0">
          <w:rPr>
            <w:rFonts w:ascii="Didot" w:hAnsi="Didot" w:cs="Didot"/>
            <w:color w:val="161616"/>
            <w:sz w:val="28"/>
            <w:szCs w:val="28"/>
          </w:rPr>
          <w:delText>But if</w:delText>
        </w:r>
      </w:del>
      <w:proofErr w:type="gramStart"/>
      <w:ins w:id="18" w:author="Microsoft Office User" w:date="2016-09-12T10:46:00Z">
        <w:r w:rsidR="008B35F0">
          <w:rPr>
            <w:rFonts w:ascii="Didot" w:hAnsi="Didot" w:cs="Didot"/>
            <w:color w:val="161616"/>
            <w:sz w:val="28"/>
            <w:szCs w:val="28"/>
          </w:rPr>
          <w:t>If</w:t>
        </w:r>
        <w:proofErr w:type="gramEnd"/>
        <w:r w:rsidR="008B35F0">
          <w:rPr>
            <w:rFonts w:ascii="Didot" w:hAnsi="Didot" w:cs="Didot"/>
            <w:color w:val="161616"/>
            <w:sz w:val="28"/>
            <w:szCs w:val="28"/>
          </w:rPr>
          <w:t xml:space="preserve"> however</w:t>
        </w:r>
      </w:ins>
      <w:r w:rsidRPr="008D6881">
        <w:rPr>
          <w:rFonts w:ascii="Didot" w:hAnsi="Didot" w:cs="Didot"/>
          <w:color w:val="161616"/>
          <w:sz w:val="28"/>
          <w:szCs w:val="28"/>
        </w:rPr>
        <w:t xml:space="preserve"> grazing rangelands expand into this remaining 50% as would also be likely then its capacity to provide ecosystems services will reduce accordingly. </w:t>
      </w:r>
    </w:p>
    <w:p w14:paraId="749110FB" w14:textId="77777777" w:rsidR="00D56556" w:rsidRPr="008D6881" w:rsidRDefault="00D56556" w:rsidP="00D56556">
      <w:pPr>
        <w:widowControl w:val="0"/>
        <w:autoSpaceDE w:val="0"/>
        <w:autoSpaceDN w:val="0"/>
        <w:adjustRightInd w:val="0"/>
        <w:spacing w:line="360" w:lineRule="auto"/>
        <w:jc w:val="both"/>
        <w:rPr>
          <w:rFonts w:ascii="Didot" w:hAnsi="Didot" w:cs="Didot"/>
          <w:color w:val="161616"/>
          <w:sz w:val="28"/>
          <w:szCs w:val="28"/>
        </w:rPr>
      </w:pPr>
    </w:p>
    <w:p w14:paraId="7C455D33" w14:textId="69BA192A" w:rsidR="00D56556" w:rsidRPr="008D6881" w:rsidRDefault="00D56556" w:rsidP="00D56556">
      <w:pPr>
        <w:widowControl w:val="0"/>
        <w:autoSpaceDE w:val="0"/>
        <w:autoSpaceDN w:val="0"/>
        <w:adjustRightInd w:val="0"/>
        <w:spacing w:line="360" w:lineRule="auto"/>
        <w:jc w:val="both"/>
        <w:rPr>
          <w:rFonts w:ascii="Didot" w:hAnsi="Didot" w:cs="Didot"/>
          <w:color w:val="161616"/>
          <w:sz w:val="28"/>
          <w:szCs w:val="28"/>
        </w:rPr>
      </w:pPr>
      <w:del w:id="19" w:author="Microsoft Office User" w:date="2016-09-12T10:46:00Z">
        <w:r w:rsidRPr="008D6881" w:rsidDel="008B35F0">
          <w:rPr>
            <w:rFonts w:ascii="Didot" w:hAnsi="Didot" w:cs="Didot"/>
            <w:color w:val="161616"/>
            <w:sz w:val="28"/>
            <w:szCs w:val="28"/>
          </w:rPr>
          <w:delText>But you need to factor into</w:delText>
        </w:r>
      </w:del>
      <w:ins w:id="20" w:author="Microsoft Office User" w:date="2016-09-12T10:46:00Z">
        <w:r w:rsidR="008B35F0">
          <w:rPr>
            <w:rFonts w:ascii="Didot" w:hAnsi="Didot" w:cs="Didot"/>
            <w:color w:val="161616"/>
            <w:sz w:val="28"/>
            <w:szCs w:val="28"/>
          </w:rPr>
          <w:t xml:space="preserve">However, into this calculation needs to be factored </w:t>
        </w:r>
      </w:ins>
      <w:del w:id="21" w:author="Microsoft Office User" w:date="2016-09-12T10:47:00Z">
        <w:r w:rsidRPr="008D6881" w:rsidDel="008B35F0">
          <w:rPr>
            <w:rFonts w:ascii="Didot" w:hAnsi="Didot" w:cs="Didot"/>
            <w:color w:val="161616"/>
            <w:sz w:val="28"/>
            <w:szCs w:val="28"/>
          </w:rPr>
          <w:delText xml:space="preserve"> this</w:delText>
        </w:r>
      </w:del>
      <w:r w:rsidRPr="008D6881">
        <w:rPr>
          <w:rFonts w:ascii="Didot" w:hAnsi="Didot" w:cs="Didot"/>
          <w:color w:val="161616"/>
          <w:sz w:val="28"/>
          <w:szCs w:val="28"/>
        </w:rPr>
        <w:t xml:space="preserve"> that 33% (49 million km2) of the earth’s terrestrial surface is desert - by definition land unsuited to forestry and of limited biodiversity value. </w:t>
      </w:r>
      <w:ins w:id="22" w:author="Microsoft Office User" w:date="2016-09-12T10:47:00Z">
        <w:r w:rsidR="008B35F0">
          <w:rPr>
            <w:rFonts w:ascii="Didot" w:hAnsi="Didot" w:cs="Didot"/>
            <w:color w:val="161616"/>
            <w:sz w:val="28"/>
            <w:szCs w:val="28"/>
          </w:rPr>
          <w:t xml:space="preserve">If </w:t>
        </w:r>
      </w:ins>
      <w:del w:id="23" w:author="Microsoft Office User" w:date="2016-09-12T10:47:00Z">
        <w:r w:rsidRPr="008D6881" w:rsidDel="008B35F0">
          <w:rPr>
            <w:rFonts w:ascii="Didot" w:hAnsi="Didot" w:cs="Didot"/>
            <w:color w:val="161616"/>
            <w:sz w:val="28"/>
            <w:szCs w:val="28"/>
          </w:rPr>
          <w:delText xml:space="preserve">So if </w:delText>
        </w:r>
      </w:del>
      <w:r w:rsidRPr="008D6881">
        <w:rPr>
          <w:rFonts w:ascii="Didot" w:hAnsi="Didot" w:cs="Didot"/>
          <w:color w:val="161616"/>
          <w:sz w:val="28"/>
          <w:szCs w:val="28"/>
        </w:rPr>
        <w:t xml:space="preserve">we remove the deserts from the equation, we are left with 40.2 million km2 or 17% of the earth’s ice-free terrestrial area </w:t>
      </w:r>
      <w:r w:rsidR="00C02331" w:rsidRPr="008D6881">
        <w:rPr>
          <w:rFonts w:ascii="Didot" w:hAnsi="Didot" w:cs="Didot"/>
          <w:color w:val="161616"/>
          <w:sz w:val="28"/>
          <w:szCs w:val="28"/>
        </w:rPr>
        <w:t xml:space="preserve">precisely that which </w:t>
      </w:r>
      <w:r w:rsidRPr="008D6881">
        <w:rPr>
          <w:rFonts w:ascii="Didot" w:hAnsi="Didot" w:cs="Didot"/>
          <w:color w:val="161616"/>
          <w:sz w:val="28"/>
          <w:szCs w:val="28"/>
        </w:rPr>
        <w:t>the Conv</w:t>
      </w:r>
      <w:r w:rsidR="00A015FD" w:rsidRPr="008D6881">
        <w:rPr>
          <w:rFonts w:ascii="Didot" w:hAnsi="Didot" w:cs="Didot"/>
          <w:color w:val="161616"/>
          <w:sz w:val="28"/>
          <w:szCs w:val="28"/>
        </w:rPr>
        <w:t>ention on</w:t>
      </w:r>
      <w:r w:rsidR="00521A76" w:rsidRPr="008D6881">
        <w:rPr>
          <w:rFonts w:ascii="Didot" w:hAnsi="Didot" w:cs="Didot"/>
          <w:color w:val="161616"/>
          <w:sz w:val="28"/>
          <w:szCs w:val="28"/>
        </w:rPr>
        <w:t xml:space="preserve"> Biological Diversity aims to secure by 2020. </w:t>
      </w:r>
    </w:p>
    <w:p w14:paraId="0C155CA6" w14:textId="77777777" w:rsidR="00D56556" w:rsidRPr="006B6CED" w:rsidRDefault="00D56556" w:rsidP="00D56556">
      <w:pPr>
        <w:widowControl w:val="0"/>
        <w:autoSpaceDE w:val="0"/>
        <w:autoSpaceDN w:val="0"/>
        <w:adjustRightInd w:val="0"/>
        <w:spacing w:line="360" w:lineRule="auto"/>
        <w:jc w:val="both"/>
        <w:rPr>
          <w:rFonts w:ascii="Didot" w:hAnsi="Didot" w:cs="Didot"/>
          <w:color w:val="161616"/>
          <w:sz w:val="28"/>
          <w:szCs w:val="28"/>
        </w:rPr>
      </w:pPr>
    </w:p>
    <w:p w14:paraId="2A900E2B" w14:textId="3C897A97" w:rsidR="00D56556" w:rsidRPr="008D6881" w:rsidRDefault="00D56556" w:rsidP="00D56556">
      <w:pPr>
        <w:widowControl w:val="0"/>
        <w:autoSpaceDE w:val="0"/>
        <w:autoSpaceDN w:val="0"/>
        <w:adjustRightInd w:val="0"/>
        <w:spacing w:line="360" w:lineRule="auto"/>
        <w:jc w:val="both"/>
        <w:rPr>
          <w:rFonts w:ascii="Didot" w:hAnsi="Didot" w:cs="Didot"/>
          <w:color w:val="161616"/>
          <w:sz w:val="28"/>
          <w:szCs w:val="28"/>
        </w:rPr>
      </w:pPr>
      <w:r w:rsidRPr="008D6881">
        <w:rPr>
          <w:rFonts w:ascii="Didot" w:hAnsi="Didot" w:cs="Didot"/>
          <w:color w:val="161616"/>
          <w:sz w:val="28"/>
          <w:szCs w:val="28"/>
        </w:rPr>
        <w:lastRenderedPageBreak/>
        <w:t xml:space="preserve">This breakdown </w:t>
      </w:r>
      <w:r w:rsidR="00CD5ACA" w:rsidRPr="008D6881">
        <w:rPr>
          <w:rFonts w:ascii="Didot" w:hAnsi="Didot" w:cs="Didot"/>
          <w:color w:val="161616"/>
          <w:sz w:val="28"/>
          <w:szCs w:val="28"/>
        </w:rPr>
        <w:t xml:space="preserve">of the global foodscape </w:t>
      </w:r>
      <w:r w:rsidRPr="008D6881">
        <w:rPr>
          <w:rFonts w:ascii="Didot" w:hAnsi="Didot" w:cs="Didot"/>
          <w:color w:val="161616"/>
          <w:sz w:val="28"/>
          <w:szCs w:val="28"/>
        </w:rPr>
        <w:t xml:space="preserve">is based on reaching the limit of the world’s remaining </w:t>
      </w:r>
      <w:r w:rsidR="00501BBC" w:rsidRPr="008D6881">
        <w:rPr>
          <w:rFonts w:ascii="Didot" w:hAnsi="Didot" w:cs="Didot"/>
          <w:color w:val="161616"/>
          <w:sz w:val="28"/>
          <w:szCs w:val="28"/>
        </w:rPr>
        <w:t xml:space="preserve">arable land. </w:t>
      </w:r>
      <w:r w:rsidR="008F38EE">
        <w:rPr>
          <w:rFonts w:ascii="Didot" w:hAnsi="Didot" w:cs="Didot"/>
          <w:color w:val="161616"/>
          <w:sz w:val="28"/>
          <w:szCs w:val="28"/>
        </w:rPr>
        <w:t xml:space="preserve">The other, more problematic </w:t>
      </w:r>
      <w:r w:rsidR="003825CC">
        <w:rPr>
          <w:rFonts w:ascii="Didot" w:hAnsi="Didot" w:cs="Didot"/>
          <w:color w:val="161616"/>
          <w:sz w:val="28"/>
          <w:szCs w:val="28"/>
        </w:rPr>
        <w:t>way</w:t>
      </w:r>
      <w:r w:rsidR="003825CC" w:rsidRPr="008D6881">
        <w:rPr>
          <w:rFonts w:ascii="Didot" w:hAnsi="Didot" w:cs="Didot"/>
          <w:color w:val="161616"/>
          <w:sz w:val="28"/>
          <w:szCs w:val="28"/>
        </w:rPr>
        <w:t xml:space="preserve"> </w:t>
      </w:r>
      <w:r w:rsidR="003825CC">
        <w:rPr>
          <w:rFonts w:ascii="Didot" w:hAnsi="Didot" w:cs="Didot"/>
          <w:color w:val="161616"/>
          <w:sz w:val="28"/>
          <w:szCs w:val="28"/>
        </w:rPr>
        <w:t>to</w:t>
      </w:r>
      <w:r w:rsidR="008F38EE">
        <w:rPr>
          <w:rFonts w:ascii="Didot" w:hAnsi="Didot" w:cs="Didot"/>
          <w:color w:val="161616"/>
          <w:sz w:val="28"/>
          <w:szCs w:val="28"/>
        </w:rPr>
        <w:t xml:space="preserve"> approach </w:t>
      </w:r>
      <w:r w:rsidR="00F93849">
        <w:rPr>
          <w:rFonts w:ascii="Didot" w:hAnsi="Didot" w:cs="Didot"/>
          <w:color w:val="161616"/>
          <w:sz w:val="28"/>
          <w:szCs w:val="28"/>
        </w:rPr>
        <w:t xml:space="preserve">it is to </w:t>
      </w:r>
      <w:r w:rsidR="000654F7">
        <w:rPr>
          <w:rFonts w:ascii="Didot" w:hAnsi="Didot" w:cs="Didot"/>
          <w:color w:val="161616"/>
          <w:sz w:val="28"/>
          <w:szCs w:val="28"/>
        </w:rPr>
        <w:t>imagine</w:t>
      </w:r>
      <w:r w:rsidR="00EF38B3">
        <w:rPr>
          <w:rFonts w:ascii="Didot" w:hAnsi="Didot" w:cs="Didot"/>
          <w:color w:val="161616"/>
          <w:sz w:val="28"/>
          <w:szCs w:val="28"/>
        </w:rPr>
        <w:t xml:space="preserve"> that our hypothetical </w:t>
      </w:r>
      <w:r w:rsidRPr="008D6881">
        <w:rPr>
          <w:rFonts w:ascii="Didot" w:hAnsi="Didot" w:cs="Didot"/>
          <w:color w:val="161616"/>
          <w:sz w:val="28"/>
          <w:szCs w:val="28"/>
        </w:rPr>
        <w:t xml:space="preserve">10 billion people </w:t>
      </w:r>
      <w:r w:rsidR="007C1C26">
        <w:rPr>
          <w:rFonts w:ascii="Didot" w:hAnsi="Didot" w:cs="Didot"/>
          <w:color w:val="161616"/>
          <w:sz w:val="28"/>
          <w:szCs w:val="28"/>
        </w:rPr>
        <w:t xml:space="preserve">would, (if they could) </w:t>
      </w:r>
      <w:r w:rsidRPr="008D6881">
        <w:rPr>
          <w:rFonts w:ascii="Didot" w:hAnsi="Didot" w:cs="Didot"/>
          <w:color w:val="161616"/>
          <w:sz w:val="28"/>
          <w:szCs w:val="28"/>
        </w:rPr>
        <w:t xml:space="preserve">consume what </w:t>
      </w:r>
      <w:r w:rsidR="008503C6">
        <w:rPr>
          <w:rFonts w:ascii="Didot" w:hAnsi="Didot" w:cs="Didot"/>
          <w:color w:val="161616"/>
          <w:sz w:val="28"/>
          <w:szCs w:val="28"/>
        </w:rPr>
        <w:t>the average American does today.</w:t>
      </w:r>
      <w:r w:rsidRPr="008D6881">
        <w:rPr>
          <w:rFonts w:ascii="Didot" w:hAnsi="Didot" w:cs="Didot"/>
          <w:color w:val="161616"/>
          <w:sz w:val="28"/>
          <w:szCs w:val="28"/>
        </w:rPr>
        <w:t xml:space="preserve"> </w:t>
      </w:r>
    </w:p>
    <w:p w14:paraId="737C547F" w14:textId="77777777" w:rsidR="00D56556" w:rsidRPr="008D6881" w:rsidRDefault="00D56556" w:rsidP="00D56556">
      <w:pPr>
        <w:widowControl w:val="0"/>
        <w:autoSpaceDE w:val="0"/>
        <w:autoSpaceDN w:val="0"/>
        <w:adjustRightInd w:val="0"/>
        <w:spacing w:line="276" w:lineRule="auto"/>
        <w:jc w:val="both"/>
        <w:rPr>
          <w:rFonts w:ascii="Didot" w:hAnsi="Didot" w:cs="Didot"/>
          <w:sz w:val="28"/>
          <w:szCs w:val="28"/>
        </w:rPr>
      </w:pPr>
    </w:p>
    <w:p w14:paraId="6571FFB2" w14:textId="440234D1" w:rsidR="00D56556" w:rsidRPr="00475218" w:rsidRDefault="00D56556" w:rsidP="00D56556">
      <w:pPr>
        <w:widowControl w:val="0"/>
        <w:autoSpaceDE w:val="0"/>
        <w:autoSpaceDN w:val="0"/>
        <w:adjustRightInd w:val="0"/>
        <w:spacing w:line="360" w:lineRule="auto"/>
        <w:jc w:val="both"/>
        <w:rPr>
          <w:rFonts w:ascii="Didot" w:eastAsia="Calibri" w:hAnsi="Didot" w:cs="Didot"/>
          <w:color w:val="auto"/>
          <w:sz w:val="28"/>
          <w:szCs w:val="28"/>
        </w:rPr>
      </w:pPr>
      <w:r w:rsidRPr="008D6881">
        <w:rPr>
          <w:rFonts w:ascii="Didot" w:hAnsi="Didot" w:cs="Didot"/>
          <w:sz w:val="28"/>
          <w:szCs w:val="28"/>
        </w:rPr>
        <w:t xml:space="preserve">The average American requires 1.4 hectares of land for their total food requirements. 10 billion such consumers would therefore require </w:t>
      </w:r>
      <w:r w:rsidRPr="008D6881">
        <w:rPr>
          <w:rFonts w:ascii="Didot" w:eastAsia="Calibri" w:hAnsi="Didot" w:cs="Didot"/>
          <w:color w:val="auto"/>
          <w:sz w:val="28"/>
          <w:szCs w:val="28"/>
        </w:rPr>
        <w:t>140.4 million km2 of land for food production</w:t>
      </w:r>
      <w:ins w:id="24" w:author="Microsoft Office User" w:date="2016-09-12T10:49:00Z">
        <w:r w:rsidR="008B35F0">
          <w:rPr>
            <w:rFonts w:ascii="Didot" w:eastAsia="Calibri" w:hAnsi="Didot" w:cs="Didot"/>
            <w:color w:val="auto"/>
            <w:sz w:val="28"/>
            <w:szCs w:val="28"/>
          </w:rPr>
          <w:t xml:space="preserve"> (the large square on the </w:t>
        </w:r>
        <w:proofErr w:type="gramStart"/>
        <w:r w:rsidR="008B35F0">
          <w:rPr>
            <w:rFonts w:ascii="Didot" w:eastAsia="Calibri" w:hAnsi="Didot" w:cs="Didot"/>
            <w:color w:val="auto"/>
            <w:sz w:val="28"/>
            <w:szCs w:val="28"/>
          </w:rPr>
          <w:t xml:space="preserve">map) </w:t>
        </w:r>
      </w:ins>
      <w:r w:rsidR="00432C40">
        <w:rPr>
          <w:rFonts w:ascii="Didot" w:eastAsia="Calibri" w:hAnsi="Didot" w:cs="Didot"/>
          <w:color w:val="auto"/>
          <w:sz w:val="28"/>
          <w:szCs w:val="28"/>
        </w:rPr>
        <w:t xml:space="preserve"> which</w:t>
      </w:r>
      <w:proofErr w:type="gramEnd"/>
      <w:r w:rsidR="00432C40">
        <w:rPr>
          <w:rFonts w:ascii="Didot" w:eastAsia="Calibri" w:hAnsi="Didot" w:cs="Didot"/>
          <w:color w:val="auto"/>
          <w:sz w:val="28"/>
          <w:szCs w:val="28"/>
        </w:rPr>
        <w:t xml:space="preserve"> is</w:t>
      </w:r>
      <w:r w:rsidRPr="008D6881">
        <w:rPr>
          <w:rFonts w:ascii="Didot" w:hAnsi="Didot" w:cs="Didot"/>
          <w:sz w:val="28"/>
          <w:szCs w:val="28"/>
        </w:rPr>
        <w:t xml:space="preserve"> </w:t>
      </w:r>
      <w:r w:rsidR="00432C40" w:rsidRPr="008D6881">
        <w:rPr>
          <w:rFonts w:ascii="Didot" w:eastAsia="Calibri" w:hAnsi="Didot" w:cs="Didot"/>
          <w:color w:val="auto"/>
          <w:sz w:val="28"/>
          <w:szCs w:val="28"/>
        </w:rPr>
        <w:t>93% of the earth</w:t>
      </w:r>
      <w:r w:rsidR="000E1C28">
        <w:rPr>
          <w:rFonts w:ascii="Didot" w:eastAsia="Calibri" w:hAnsi="Didot" w:cs="Didot"/>
          <w:color w:val="auto"/>
          <w:sz w:val="28"/>
          <w:szCs w:val="28"/>
        </w:rPr>
        <w:t xml:space="preserve">’s ice-free terrestrial surface </w:t>
      </w:r>
      <w:r w:rsidRPr="008D6881">
        <w:rPr>
          <w:rFonts w:ascii="Didot" w:eastAsia="Calibri" w:hAnsi="Didot" w:cs="Didot"/>
          <w:color w:val="auto"/>
          <w:sz w:val="28"/>
          <w:szCs w:val="28"/>
        </w:rPr>
        <w:t xml:space="preserve">(including land for crops and grazing). </w:t>
      </w:r>
      <w:r>
        <w:rPr>
          <w:rFonts w:ascii="Didot" w:eastAsia="Calibri" w:hAnsi="Didot" w:cs="Didot"/>
          <w:color w:val="auto"/>
          <w:sz w:val="28"/>
          <w:szCs w:val="28"/>
        </w:rPr>
        <w:t>In this case n</w:t>
      </w:r>
      <w:r w:rsidRPr="006B6CED">
        <w:rPr>
          <w:rFonts w:ascii="Didot" w:eastAsia="Calibri" w:hAnsi="Didot" w:cs="Didot"/>
          <w:color w:val="auto"/>
          <w:sz w:val="28"/>
          <w:szCs w:val="28"/>
        </w:rPr>
        <w:t>ot only would all the world’s arable land be used for a</w:t>
      </w:r>
      <w:r>
        <w:rPr>
          <w:rFonts w:ascii="Didot" w:eastAsia="Calibri" w:hAnsi="Didot" w:cs="Didot"/>
          <w:color w:val="auto"/>
          <w:sz w:val="28"/>
          <w:szCs w:val="28"/>
        </w:rPr>
        <w:t>griculture but an additional 64 million km2 (43</w:t>
      </w:r>
      <w:r w:rsidRPr="006B6CED">
        <w:rPr>
          <w:rFonts w:ascii="Didot" w:eastAsia="Calibri" w:hAnsi="Didot" w:cs="Didot"/>
          <w:color w:val="auto"/>
          <w:sz w:val="28"/>
          <w:szCs w:val="28"/>
        </w:rPr>
        <w:t>%) would need to be converted to arable land, essentially the entirety of the world’s de</w:t>
      </w:r>
      <w:r w:rsidRPr="00417BD8">
        <w:rPr>
          <w:rFonts w:ascii="Didot" w:eastAsia="Calibri" w:hAnsi="Didot" w:cs="Didot"/>
          <w:color w:val="auto"/>
          <w:sz w:val="28"/>
          <w:szCs w:val="28"/>
        </w:rPr>
        <w:t>serts</w:t>
      </w:r>
      <w:r w:rsidR="00475218">
        <w:rPr>
          <w:rFonts w:ascii="Didot" w:eastAsia="Calibri" w:hAnsi="Didot" w:cs="Didot"/>
          <w:color w:val="auto"/>
          <w:sz w:val="28"/>
          <w:szCs w:val="28"/>
        </w:rPr>
        <w:t>,</w:t>
      </w:r>
      <w:r w:rsidR="00B8052F">
        <w:rPr>
          <w:rFonts w:ascii="Didot" w:eastAsia="Calibri" w:hAnsi="Didot" w:cs="Didot"/>
          <w:color w:val="auto"/>
          <w:sz w:val="28"/>
          <w:szCs w:val="28"/>
        </w:rPr>
        <w:t xml:space="preserve"> plus some.</w:t>
      </w:r>
      <w:r w:rsidRPr="00417BD8">
        <w:rPr>
          <w:rFonts w:ascii="Didot" w:eastAsia="Calibri" w:hAnsi="Didot" w:cs="Didot"/>
          <w:color w:val="auto"/>
          <w:sz w:val="28"/>
          <w:szCs w:val="28"/>
        </w:rPr>
        <w:t xml:space="preserve"> </w:t>
      </w:r>
      <w:r>
        <w:rPr>
          <w:rFonts w:ascii="Didot" w:eastAsia="Calibri" w:hAnsi="Didot" w:cs="Didot"/>
          <w:color w:val="auto"/>
          <w:sz w:val="28"/>
          <w:szCs w:val="28"/>
        </w:rPr>
        <w:t>According to this breakdown a mere 7</w:t>
      </w:r>
      <w:r w:rsidRPr="00417BD8">
        <w:rPr>
          <w:rFonts w:ascii="Didot" w:eastAsia="Calibri" w:hAnsi="Didot" w:cs="Didot"/>
          <w:color w:val="auto"/>
          <w:sz w:val="28"/>
          <w:szCs w:val="28"/>
        </w:rPr>
        <w:t>% of the earth’s terre</w:t>
      </w:r>
      <w:r>
        <w:rPr>
          <w:rFonts w:ascii="Didot" w:eastAsia="Calibri" w:hAnsi="Didot" w:cs="Didot"/>
          <w:color w:val="auto"/>
          <w:sz w:val="28"/>
          <w:szCs w:val="28"/>
        </w:rPr>
        <w:t>strial surface would then be left for biodiversity - essentially a big zoo in the midst of a global monoculture of corn and cattle</w:t>
      </w:r>
      <w:ins w:id="25" w:author="Microsoft Office User" w:date="2016-09-12T10:48:00Z">
        <w:r w:rsidR="008B35F0">
          <w:rPr>
            <w:rFonts w:ascii="Didot" w:eastAsia="Calibri" w:hAnsi="Didot" w:cs="Didot"/>
            <w:color w:val="auto"/>
            <w:sz w:val="28"/>
            <w:szCs w:val="28"/>
          </w:rPr>
          <w:t xml:space="preserve"> irrigated by desalination plants.</w:t>
        </w:r>
      </w:ins>
      <w:del w:id="26" w:author="Microsoft Office User" w:date="2016-09-12T10:48:00Z">
        <w:r w:rsidDel="008B35F0">
          <w:rPr>
            <w:rFonts w:ascii="Didot" w:eastAsia="Calibri" w:hAnsi="Didot" w:cs="Didot"/>
            <w:color w:val="auto"/>
            <w:sz w:val="28"/>
            <w:szCs w:val="28"/>
          </w:rPr>
          <w:delText>.</w:delText>
        </w:r>
      </w:del>
    </w:p>
    <w:p w14:paraId="70F03F0D" w14:textId="77777777" w:rsidR="00600E4B" w:rsidRPr="00143619" w:rsidRDefault="00600E4B" w:rsidP="00C5780E">
      <w:pPr>
        <w:widowControl w:val="0"/>
        <w:autoSpaceDE w:val="0"/>
        <w:autoSpaceDN w:val="0"/>
        <w:adjustRightInd w:val="0"/>
        <w:spacing w:line="276" w:lineRule="auto"/>
        <w:jc w:val="both"/>
        <w:rPr>
          <w:rFonts w:ascii="Didot" w:eastAsia="Calibri" w:hAnsi="Didot" w:cs="Didot"/>
          <w:color w:val="auto"/>
        </w:rPr>
      </w:pPr>
    </w:p>
    <w:p w14:paraId="726BF3B1" w14:textId="289CFFF3" w:rsidR="0014735C" w:rsidRPr="004C1757" w:rsidRDefault="00772471" w:rsidP="002773AF">
      <w:pPr>
        <w:widowControl w:val="0"/>
        <w:autoSpaceDE w:val="0"/>
        <w:autoSpaceDN w:val="0"/>
        <w:adjustRightInd w:val="0"/>
        <w:spacing w:line="276" w:lineRule="auto"/>
        <w:jc w:val="both"/>
        <w:rPr>
          <w:rFonts w:ascii="Didot" w:eastAsia="PMingLiU" w:hAnsi="Didot" w:cs="Didot"/>
          <w:color w:val="auto"/>
          <w:sz w:val="28"/>
          <w:szCs w:val="28"/>
        </w:rPr>
      </w:pPr>
      <w:r w:rsidRPr="004C1757">
        <w:rPr>
          <w:rFonts w:ascii="Didot" w:eastAsia="PMingLiU" w:hAnsi="Didot" w:cs="Didot"/>
          <w:color w:val="auto"/>
          <w:sz w:val="28"/>
          <w:szCs w:val="28"/>
        </w:rPr>
        <w:t xml:space="preserve">Put another way, if </w:t>
      </w:r>
      <w:r w:rsidR="00A70069" w:rsidRPr="004C1757">
        <w:rPr>
          <w:rFonts w:ascii="Didot" w:eastAsia="PMingLiU" w:hAnsi="Didot" w:cs="Didot"/>
          <w:color w:val="auto"/>
          <w:sz w:val="28"/>
          <w:szCs w:val="28"/>
        </w:rPr>
        <w:t>the world’s total arable land</w:t>
      </w:r>
      <w:r w:rsidR="003F2B6F" w:rsidRPr="004C1757">
        <w:rPr>
          <w:rFonts w:ascii="Didot" w:eastAsia="PMingLiU" w:hAnsi="Didot" w:cs="Didot"/>
          <w:color w:val="auto"/>
          <w:sz w:val="28"/>
          <w:szCs w:val="28"/>
        </w:rPr>
        <w:t xml:space="preserve"> (not including expansion into deserts)</w:t>
      </w:r>
      <w:r w:rsidR="00A70069" w:rsidRPr="004C1757">
        <w:rPr>
          <w:rFonts w:ascii="Didot" w:eastAsia="PMingLiU" w:hAnsi="Didot" w:cs="Didot"/>
          <w:color w:val="auto"/>
          <w:sz w:val="28"/>
          <w:szCs w:val="28"/>
        </w:rPr>
        <w:t xml:space="preserve"> were distributed evenly, </w:t>
      </w:r>
      <w:r w:rsidR="00792288" w:rsidRPr="004C1757">
        <w:rPr>
          <w:rFonts w:ascii="Didot" w:eastAsia="PMingLiU" w:hAnsi="Didot" w:cs="Didot"/>
          <w:color w:val="auto"/>
          <w:sz w:val="28"/>
          <w:szCs w:val="28"/>
        </w:rPr>
        <w:t xml:space="preserve">each </w:t>
      </w:r>
      <w:r w:rsidR="004707C1" w:rsidRPr="004C1757">
        <w:rPr>
          <w:rFonts w:ascii="Didot" w:eastAsia="PMingLiU" w:hAnsi="Didot" w:cs="Didot"/>
          <w:color w:val="auto"/>
          <w:sz w:val="28"/>
          <w:szCs w:val="28"/>
        </w:rPr>
        <w:t xml:space="preserve">of </w:t>
      </w:r>
      <w:r w:rsidRPr="004C1757">
        <w:rPr>
          <w:rFonts w:ascii="Didot" w:eastAsia="PMingLiU" w:hAnsi="Didot" w:cs="Didot"/>
          <w:color w:val="auto"/>
          <w:sz w:val="28"/>
          <w:szCs w:val="28"/>
        </w:rPr>
        <w:t xml:space="preserve">10 billion </w:t>
      </w:r>
      <w:r w:rsidR="004707C1" w:rsidRPr="004C1757">
        <w:rPr>
          <w:rFonts w:ascii="Didot" w:eastAsia="PMingLiU" w:hAnsi="Didot" w:cs="Didot"/>
          <w:color w:val="auto"/>
          <w:sz w:val="28"/>
          <w:szCs w:val="28"/>
        </w:rPr>
        <w:t>people</w:t>
      </w:r>
      <w:r w:rsidR="00A70069" w:rsidRPr="004C1757">
        <w:rPr>
          <w:rFonts w:ascii="Didot" w:eastAsia="PMingLiU" w:hAnsi="Didot" w:cs="Didot"/>
          <w:color w:val="auto"/>
          <w:sz w:val="28"/>
          <w:szCs w:val="28"/>
        </w:rPr>
        <w:t xml:space="preserve"> would have</w:t>
      </w:r>
      <w:r w:rsidR="00792288" w:rsidRPr="004C1757">
        <w:rPr>
          <w:rFonts w:ascii="Didot" w:eastAsia="PMingLiU" w:hAnsi="Didot" w:cs="Didot"/>
          <w:color w:val="auto"/>
          <w:sz w:val="28"/>
          <w:szCs w:val="28"/>
        </w:rPr>
        <w:t xml:space="preserve"> 0.14</w:t>
      </w:r>
      <w:r w:rsidR="006018F6" w:rsidRPr="004C1757">
        <w:rPr>
          <w:rFonts w:ascii="Didot" w:eastAsia="PMingLiU" w:hAnsi="Didot" w:cs="Didot"/>
          <w:color w:val="auto"/>
          <w:sz w:val="28"/>
          <w:szCs w:val="28"/>
        </w:rPr>
        <w:t xml:space="preserve"> hectare</w:t>
      </w:r>
      <w:r w:rsidR="00143A31" w:rsidRPr="004C1757">
        <w:rPr>
          <w:rFonts w:ascii="Didot" w:hAnsi="Didot" w:cs="Didot"/>
          <w:color w:val="262626"/>
          <w:sz w:val="28"/>
          <w:szCs w:val="28"/>
        </w:rPr>
        <w:t>—</w:t>
      </w:r>
      <w:r w:rsidRPr="004C1757">
        <w:rPr>
          <w:rFonts w:ascii="Didot" w:eastAsia="PMingLiU" w:hAnsi="Didot" w:cs="Didot"/>
          <w:color w:val="auto"/>
          <w:sz w:val="28"/>
          <w:szCs w:val="28"/>
        </w:rPr>
        <w:t xml:space="preserve">about </w:t>
      </w:r>
      <w:r w:rsidR="00EB1EDF" w:rsidRPr="004C1757">
        <w:rPr>
          <w:rFonts w:ascii="Didot" w:eastAsia="PMingLiU" w:hAnsi="Didot" w:cs="Didot"/>
          <w:color w:val="auto"/>
          <w:sz w:val="28"/>
          <w:szCs w:val="28"/>
        </w:rPr>
        <w:t>four</w:t>
      </w:r>
      <w:r w:rsidR="004707C1" w:rsidRPr="004C1757">
        <w:rPr>
          <w:rFonts w:ascii="Didot" w:eastAsia="PMingLiU" w:hAnsi="Didot" w:cs="Didot"/>
          <w:color w:val="auto"/>
          <w:sz w:val="28"/>
          <w:szCs w:val="28"/>
        </w:rPr>
        <w:t xml:space="preserve"> basketball court</w:t>
      </w:r>
      <w:r w:rsidR="00EB1EDF" w:rsidRPr="004C1757">
        <w:rPr>
          <w:rFonts w:ascii="Didot" w:eastAsia="PMingLiU" w:hAnsi="Didot" w:cs="Didot"/>
          <w:color w:val="auto"/>
          <w:sz w:val="28"/>
          <w:szCs w:val="28"/>
        </w:rPr>
        <w:t>s</w:t>
      </w:r>
      <w:r w:rsidR="00143A31" w:rsidRPr="004C1757">
        <w:rPr>
          <w:rFonts w:ascii="Didot" w:hAnsi="Didot" w:cs="Didot"/>
          <w:color w:val="262626"/>
          <w:sz w:val="28"/>
          <w:szCs w:val="28"/>
        </w:rPr>
        <w:t>—</w:t>
      </w:r>
      <w:r w:rsidR="004707C1" w:rsidRPr="004C1757">
        <w:rPr>
          <w:rFonts w:ascii="Didot" w:eastAsia="PMingLiU" w:hAnsi="Didot" w:cs="Didot"/>
          <w:color w:val="auto"/>
          <w:sz w:val="28"/>
          <w:szCs w:val="28"/>
        </w:rPr>
        <w:t>from which to survive</w:t>
      </w:r>
      <w:r w:rsidRPr="004C1757">
        <w:rPr>
          <w:rFonts w:ascii="Didot" w:eastAsia="PMingLiU" w:hAnsi="Didot" w:cs="Didot"/>
          <w:color w:val="auto"/>
          <w:sz w:val="28"/>
          <w:szCs w:val="28"/>
        </w:rPr>
        <w:t>.</w:t>
      </w:r>
      <w:r w:rsidR="00792288" w:rsidRPr="004C1757">
        <w:rPr>
          <w:rStyle w:val="FootnoteReference"/>
          <w:rFonts w:ascii="Didot" w:eastAsia="PMingLiU" w:hAnsi="Didot" w:cs="Didot"/>
          <w:color w:val="auto"/>
          <w:sz w:val="28"/>
          <w:szCs w:val="28"/>
        </w:rPr>
        <w:footnoteReference w:id="21"/>
      </w:r>
      <w:r w:rsidRPr="004C1757">
        <w:rPr>
          <w:rFonts w:ascii="Didot" w:eastAsia="PMingLiU" w:hAnsi="Didot" w:cs="Didot"/>
          <w:color w:val="auto"/>
          <w:sz w:val="28"/>
          <w:szCs w:val="28"/>
        </w:rPr>
        <w:t xml:space="preserve"> By 2050 people</w:t>
      </w:r>
      <w:r w:rsidR="00792288" w:rsidRPr="004C1757">
        <w:rPr>
          <w:rFonts w:ascii="Didot" w:eastAsia="PMingLiU" w:hAnsi="Didot" w:cs="Didot"/>
          <w:color w:val="auto"/>
          <w:sz w:val="28"/>
          <w:szCs w:val="28"/>
        </w:rPr>
        <w:t xml:space="preserve"> in developed countries </w:t>
      </w:r>
      <w:r w:rsidRPr="004C1757">
        <w:rPr>
          <w:rFonts w:ascii="Didot" w:eastAsia="PMingLiU" w:hAnsi="Didot" w:cs="Didot"/>
          <w:color w:val="auto"/>
          <w:sz w:val="28"/>
          <w:szCs w:val="28"/>
        </w:rPr>
        <w:t>are predicted to</w:t>
      </w:r>
      <w:r w:rsidR="004707C1" w:rsidRPr="004C1757">
        <w:rPr>
          <w:rFonts w:ascii="Didot" w:eastAsia="PMingLiU" w:hAnsi="Didot" w:cs="Didot"/>
          <w:color w:val="auto"/>
          <w:sz w:val="28"/>
          <w:szCs w:val="28"/>
        </w:rPr>
        <w:t xml:space="preserve"> </w:t>
      </w:r>
      <w:r w:rsidR="00D44763" w:rsidRPr="004C1757">
        <w:rPr>
          <w:rFonts w:ascii="Didot" w:eastAsia="PMingLiU" w:hAnsi="Didot" w:cs="Didot"/>
          <w:color w:val="auto"/>
          <w:sz w:val="28"/>
          <w:szCs w:val="28"/>
        </w:rPr>
        <w:t xml:space="preserve">consume food </w:t>
      </w:r>
      <w:r w:rsidR="00A94F3D" w:rsidRPr="004C1757">
        <w:rPr>
          <w:rFonts w:ascii="Didot" w:eastAsia="PMingLiU" w:hAnsi="Didot" w:cs="Didot"/>
          <w:color w:val="auto"/>
          <w:sz w:val="28"/>
          <w:szCs w:val="28"/>
        </w:rPr>
        <w:t>requiring</w:t>
      </w:r>
      <w:r w:rsidR="004707C1" w:rsidRPr="004C1757">
        <w:rPr>
          <w:rFonts w:ascii="Didot" w:eastAsia="PMingLiU" w:hAnsi="Didot" w:cs="Didot"/>
          <w:color w:val="auto"/>
          <w:sz w:val="28"/>
          <w:szCs w:val="28"/>
        </w:rPr>
        <w:t xml:space="preserve"> almost triple this</w:t>
      </w:r>
      <w:r w:rsidR="00792288" w:rsidRPr="004C1757">
        <w:rPr>
          <w:rFonts w:ascii="Didot" w:eastAsia="PMingLiU" w:hAnsi="Didot" w:cs="Didot"/>
          <w:color w:val="auto"/>
          <w:sz w:val="28"/>
          <w:szCs w:val="28"/>
        </w:rPr>
        <w:t xml:space="preserve"> amount</w:t>
      </w:r>
      <w:r w:rsidR="00A70069" w:rsidRPr="004C1757">
        <w:rPr>
          <w:rFonts w:ascii="Didot" w:eastAsia="PMingLiU" w:hAnsi="Didot" w:cs="Didot"/>
          <w:color w:val="auto"/>
          <w:sz w:val="28"/>
          <w:szCs w:val="28"/>
        </w:rPr>
        <w:t>.</w:t>
      </w:r>
      <w:r w:rsidR="00792288" w:rsidRPr="004C1757">
        <w:rPr>
          <w:rStyle w:val="FootnoteReference"/>
          <w:rFonts w:ascii="Didot" w:eastAsia="PMingLiU" w:hAnsi="Didot" w:cs="Didot"/>
          <w:color w:val="auto"/>
          <w:sz w:val="28"/>
          <w:szCs w:val="28"/>
        </w:rPr>
        <w:footnoteReference w:id="22"/>
      </w:r>
      <w:r w:rsidR="00792288" w:rsidRPr="004C1757">
        <w:rPr>
          <w:rFonts w:ascii="Didot" w:eastAsia="PMingLiU" w:hAnsi="Didot" w:cs="Didot"/>
          <w:color w:val="auto"/>
          <w:sz w:val="28"/>
          <w:szCs w:val="28"/>
        </w:rPr>
        <w:t xml:space="preserve"> </w:t>
      </w:r>
    </w:p>
    <w:p w14:paraId="76D47757" w14:textId="77777777" w:rsidR="00186A42" w:rsidRPr="00F314A8" w:rsidRDefault="00186A42" w:rsidP="002773AF">
      <w:pPr>
        <w:widowControl w:val="0"/>
        <w:autoSpaceDE w:val="0"/>
        <w:autoSpaceDN w:val="0"/>
        <w:adjustRightInd w:val="0"/>
        <w:spacing w:line="276" w:lineRule="auto"/>
        <w:jc w:val="both"/>
        <w:rPr>
          <w:rFonts w:ascii="Didot" w:eastAsia="PMingLiU" w:hAnsi="Didot" w:cs="Didot"/>
          <w:color w:val="auto"/>
          <w:sz w:val="28"/>
          <w:szCs w:val="28"/>
        </w:rPr>
      </w:pPr>
    </w:p>
    <w:p w14:paraId="1593B3E8" w14:textId="77777777" w:rsidR="00792288" w:rsidRPr="00F314A8" w:rsidRDefault="00792288" w:rsidP="00792288">
      <w:pPr>
        <w:spacing w:line="276" w:lineRule="auto"/>
        <w:jc w:val="both"/>
        <w:rPr>
          <w:rFonts w:ascii="Didot" w:hAnsi="Didot" w:cs="Didot"/>
          <w:b/>
          <w:sz w:val="28"/>
          <w:szCs w:val="28"/>
        </w:rPr>
      </w:pPr>
    </w:p>
    <w:p w14:paraId="5E6998FB" w14:textId="77777777" w:rsidR="00792288" w:rsidRPr="00F314A8" w:rsidRDefault="00792288" w:rsidP="00792288">
      <w:pPr>
        <w:spacing w:line="276" w:lineRule="auto"/>
        <w:jc w:val="both"/>
        <w:outlineLvl w:val="0"/>
        <w:rPr>
          <w:rFonts w:ascii="Didot" w:hAnsi="Didot" w:cs="Didot"/>
          <w:b/>
          <w:sz w:val="28"/>
          <w:szCs w:val="28"/>
        </w:rPr>
      </w:pPr>
      <w:r w:rsidRPr="00F314A8">
        <w:rPr>
          <w:rFonts w:ascii="Didot" w:hAnsi="Didot" w:cs="Didot"/>
          <w:b/>
          <w:sz w:val="28"/>
          <w:szCs w:val="28"/>
        </w:rPr>
        <w:t>Urban Growth</w:t>
      </w:r>
    </w:p>
    <w:p w14:paraId="141EBCE3" w14:textId="77777777" w:rsidR="00792288" w:rsidRPr="00F314A8" w:rsidRDefault="00792288" w:rsidP="00792288">
      <w:pPr>
        <w:pStyle w:val="NormalText"/>
        <w:suppressAutoHyphens/>
        <w:rPr>
          <w:rFonts w:ascii="Calibri Light" w:eastAsia="PMingLiU" w:hAnsi="Calibri Light" w:cs="PMingLiU"/>
          <w:color w:val="auto"/>
          <w:sz w:val="28"/>
          <w:szCs w:val="28"/>
        </w:rPr>
      </w:pPr>
    </w:p>
    <w:p w14:paraId="7A4112EC" w14:textId="3FEF41B3" w:rsidR="00792288" w:rsidRPr="00F314A8" w:rsidRDefault="00792288" w:rsidP="00792288">
      <w:pPr>
        <w:pStyle w:val="NormalText"/>
        <w:suppressAutoHyphens/>
        <w:spacing w:line="276" w:lineRule="auto"/>
        <w:jc w:val="both"/>
        <w:rPr>
          <w:rFonts w:ascii="Didot" w:eastAsia="PMingLiU" w:hAnsi="Didot" w:cs="Didot"/>
          <w:color w:val="auto"/>
          <w:sz w:val="28"/>
          <w:szCs w:val="28"/>
        </w:rPr>
      </w:pPr>
      <w:r w:rsidRPr="00F314A8">
        <w:rPr>
          <w:rFonts w:ascii="Didot" w:eastAsia="PMingLiU" w:hAnsi="Didot" w:cs="Didot"/>
          <w:color w:val="auto"/>
          <w:sz w:val="28"/>
          <w:szCs w:val="28"/>
        </w:rPr>
        <w:t>In</w:t>
      </w:r>
      <w:r w:rsidR="00361510" w:rsidRPr="00F314A8">
        <w:rPr>
          <w:rFonts w:ascii="Didot" w:eastAsia="PMingLiU" w:hAnsi="Didot" w:cs="Didot"/>
          <w:color w:val="auto"/>
          <w:sz w:val="28"/>
          <w:szCs w:val="28"/>
        </w:rPr>
        <w:t xml:space="preserve"> calculating</w:t>
      </w:r>
      <w:r w:rsidRPr="00F314A8">
        <w:rPr>
          <w:rFonts w:ascii="Didot" w:eastAsia="PMingLiU" w:hAnsi="Didot" w:cs="Didot"/>
          <w:color w:val="auto"/>
          <w:sz w:val="28"/>
          <w:szCs w:val="28"/>
        </w:rPr>
        <w:t xml:space="preserve"> this </w:t>
      </w:r>
      <w:proofErr w:type="spellStart"/>
      <w:r w:rsidRPr="00F314A8">
        <w:rPr>
          <w:rFonts w:ascii="Didot" w:eastAsia="PMingLiU" w:hAnsi="Didot" w:cs="Didot"/>
          <w:color w:val="auto"/>
          <w:sz w:val="28"/>
          <w:szCs w:val="28"/>
        </w:rPr>
        <w:t>datascape</w:t>
      </w:r>
      <w:proofErr w:type="spellEnd"/>
      <w:r w:rsidRPr="00F314A8">
        <w:rPr>
          <w:rFonts w:ascii="Didot" w:eastAsia="PMingLiU" w:hAnsi="Didot" w:cs="Didot"/>
          <w:color w:val="auto"/>
          <w:sz w:val="28"/>
          <w:szCs w:val="28"/>
        </w:rPr>
        <w:t xml:space="preserve"> </w:t>
      </w:r>
      <w:r w:rsidR="00361510" w:rsidRPr="00F314A8">
        <w:rPr>
          <w:rFonts w:ascii="Didot" w:eastAsia="PMingLiU" w:hAnsi="Didot" w:cs="Didot"/>
          <w:color w:val="auto"/>
          <w:sz w:val="28"/>
          <w:szCs w:val="28"/>
        </w:rPr>
        <w:t>it was assumed</w:t>
      </w:r>
      <w:r w:rsidRPr="00F314A8">
        <w:rPr>
          <w:rFonts w:ascii="Didot" w:eastAsia="PMingLiU" w:hAnsi="Didot" w:cs="Didot"/>
          <w:color w:val="auto"/>
          <w:sz w:val="28"/>
          <w:szCs w:val="28"/>
        </w:rPr>
        <w:t xml:space="preserve"> that of the additional 3.9 billion people forecast to be added to the world’s population by 2100, </w:t>
      </w:r>
      <w:r w:rsidR="00361510" w:rsidRPr="00F314A8">
        <w:rPr>
          <w:rFonts w:ascii="Didot" w:eastAsia="PMingLiU" w:hAnsi="Didot" w:cs="Didot"/>
          <w:color w:val="auto"/>
          <w:sz w:val="28"/>
          <w:szCs w:val="28"/>
        </w:rPr>
        <w:t>three</w:t>
      </w:r>
      <w:r w:rsidRPr="00F314A8">
        <w:rPr>
          <w:rFonts w:ascii="Didot" w:eastAsia="PMingLiU" w:hAnsi="Didot" w:cs="Didot"/>
          <w:color w:val="auto"/>
          <w:sz w:val="28"/>
          <w:szCs w:val="28"/>
        </w:rPr>
        <w:t xml:space="preserve"> billion of them will live in cities. To accommodate them </w:t>
      </w:r>
      <w:r w:rsidR="00361510" w:rsidRPr="00F314A8">
        <w:rPr>
          <w:rFonts w:ascii="Didot" w:eastAsia="PMingLiU" w:hAnsi="Didot" w:cs="Didot"/>
          <w:color w:val="auto"/>
          <w:sz w:val="28"/>
          <w:szCs w:val="28"/>
        </w:rPr>
        <w:t xml:space="preserve">the equivalent of </w:t>
      </w:r>
      <w:r w:rsidRPr="00F314A8">
        <w:rPr>
          <w:rFonts w:ascii="Didot" w:eastAsia="PMingLiU" w:hAnsi="Didot" w:cs="Didot"/>
          <w:color w:val="auto"/>
          <w:sz w:val="28"/>
          <w:szCs w:val="28"/>
        </w:rPr>
        <w:t xml:space="preserve">464 New York Cities (NYC) </w:t>
      </w:r>
      <w:r w:rsidR="00361510" w:rsidRPr="00F314A8">
        <w:rPr>
          <w:rFonts w:ascii="Didot" w:eastAsia="PMingLiU" w:hAnsi="Didot" w:cs="Didot"/>
          <w:color w:val="auto"/>
          <w:sz w:val="28"/>
          <w:szCs w:val="28"/>
        </w:rPr>
        <w:t xml:space="preserve">will </w:t>
      </w:r>
      <w:r w:rsidRPr="00F314A8">
        <w:rPr>
          <w:rFonts w:ascii="Didot" w:eastAsia="PMingLiU" w:hAnsi="Didot" w:cs="Didot"/>
          <w:color w:val="auto"/>
          <w:sz w:val="28"/>
          <w:szCs w:val="28"/>
        </w:rPr>
        <w:t xml:space="preserve">need to be constructed in the next </w:t>
      </w:r>
      <w:r w:rsidR="002773AF" w:rsidRPr="00F314A8">
        <w:rPr>
          <w:rFonts w:ascii="Didot" w:eastAsia="PMingLiU" w:hAnsi="Didot" w:cs="Didot"/>
          <w:color w:val="auto"/>
          <w:sz w:val="28"/>
          <w:szCs w:val="28"/>
        </w:rPr>
        <w:t xml:space="preserve">84 </w:t>
      </w:r>
      <w:r w:rsidRPr="00F314A8">
        <w:rPr>
          <w:rFonts w:ascii="Didot" w:eastAsia="PMingLiU" w:hAnsi="Didot" w:cs="Didot"/>
          <w:color w:val="auto"/>
          <w:sz w:val="28"/>
          <w:szCs w:val="28"/>
        </w:rPr>
        <w:t xml:space="preserve">years, </w:t>
      </w:r>
      <w:r w:rsidR="00361510" w:rsidRPr="00F314A8">
        <w:rPr>
          <w:rFonts w:ascii="Didot" w:eastAsia="PMingLiU" w:hAnsi="Didot" w:cs="Didot"/>
          <w:color w:val="auto"/>
          <w:sz w:val="28"/>
          <w:szCs w:val="28"/>
        </w:rPr>
        <w:t xml:space="preserve">at a steady rate this is </w:t>
      </w:r>
      <w:r w:rsidRPr="00F314A8">
        <w:rPr>
          <w:rFonts w:ascii="Didot" w:eastAsia="PMingLiU" w:hAnsi="Didot" w:cs="Didot"/>
          <w:color w:val="auto"/>
          <w:sz w:val="28"/>
          <w:szCs w:val="28"/>
        </w:rPr>
        <w:t>5.5 per annum.</w:t>
      </w:r>
      <w:r w:rsidR="00051D25" w:rsidRPr="00F314A8">
        <w:rPr>
          <w:rStyle w:val="FootnoteReference"/>
          <w:rFonts w:ascii="Didot" w:eastAsia="PMingLiU" w:hAnsi="Didot" w:cs="Didot"/>
          <w:color w:val="auto"/>
          <w:sz w:val="28"/>
          <w:szCs w:val="28"/>
        </w:rPr>
        <w:footnoteReference w:id="23"/>
      </w:r>
      <w:r w:rsidRPr="00F314A8">
        <w:rPr>
          <w:rFonts w:ascii="Didot" w:eastAsia="PMingLiU" w:hAnsi="Didot" w:cs="Didot"/>
          <w:color w:val="auto"/>
          <w:sz w:val="28"/>
          <w:szCs w:val="28"/>
        </w:rPr>
        <w:t xml:space="preserve"> Whilst this illustration reveals the sheer mass of historically unprecedented construction taking place, the image of New York is misleading for much of the world’s urban growth is in informal settlements in Africa and South and Central America. The Urban Growth </w:t>
      </w:r>
      <w:proofErr w:type="spellStart"/>
      <w:r w:rsidRPr="00F314A8">
        <w:rPr>
          <w:rFonts w:ascii="Didot" w:eastAsia="PMingLiU" w:hAnsi="Didot" w:cs="Didot"/>
          <w:color w:val="auto"/>
          <w:sz w:val="28"/>
          <w:szCs w:val="28"/>
        </w:rPr>
        <w:t>datascape</w:t>
      </w:r>
      <w:proofErr w:type="spellEnd"/>
      <w:r w:rsidRPr="00F314A8">
        <w:rPr>
          <w:rFonts w:ascii="Didot" w:eastAsia="PMingLiU" w:hAnsi="Didot" w:cs="Didot"/>
          <w:color w:val="auto"/>
          <w:sz w:val="28"/>
          <w:szCs w:val="28"/>
        </w:rPr>
        <w:t xml:space="preserve"> shows the urban footprint of </w:t>
      </w:r>
      <w:r w:rsidR="00361510" w:rsidRPr="00F314A8">
        <w:rPr>
          <w:rFonts w:ascii="Didot" w:eastAsia="PMingLiU" w:hAnsi="Didot" w:cs="Didot"/>
          <w:color w:val="auto"/>
          <w:sz w:val="28"/>
          <w:szCs w:val="28"/>
        </w:rPr>
        <w:t>three</w:t>
      </w:r>
      <w:r w:rsidRPr="00F314A8">
        <w:rPr>
          <w:rFonts w:ascii="Didot" w:eastAsia="PMingLiU" w:hAnsi="Didot" w:cs="Didot"/>
          <w:color w:val="auto"/>
          <w:sz w:val="28"/>
          <w:szCs w:val="28"/>
        </w:rPr>
        <w:t xml:space="preserve"> billion people at </w:t>
      </w:r>
      <w:r w:rsidR="00361510" w:rsidRPr="00F314A8">
        <w:rPr>
          <w:rFonts w:ascii="Didot" w:eastAsia="PMingLiU" w:hAnsi="Didot" w:cs="Didot"/>
          <w:color w:val="auto"/>
          <w:sz w:val="28"/>
          <w:szCs w:val="28"/>
        </w:rPr>
        <w:t>four</w:t>
      </w:r>
      <w:r w:rsidRPr="00F314A8">
        <w:rPr>
          <w:rFonts w:ascii="Didot" w:eastAsia="PMingLiU" w:hAnsi="Didot" w:cs="Didot"/>
          <w:color w:val="auto"/>
          <w:sz w:val="28"/>
          <w:szCs w:val="28"/>
        </w:rPr>
        <w:t xml:space="preserve"> different typologies: 1) hyper density (NYC)</w:t>
      </w:r>
      <w:r w:rsidR="00E368D1" w:rsidRPr="00F314A8">
        <w:rPr>
          <w:rStyle w:val="FootnoteReference"/>
          <w:rFonts w:ascii="Didot" w:eastAsia="PMingLiU" w:hAnsi="Didot" w:cs="Didot"/>
          <w:color w:val="auto"/>
          <w:sz w:val="28"/>
          <w:szCs w:val="28"/>
        </w:rPr>
        <w:footnoteReference w:id="24"/>
      </w:r>
      <w:r w:rsidRPr="00F314A8">
        <w:rPr>
          <w:rFonts w:ascii="Didot" w:eastAsia="PMingLiU" w:hAnsi="Didot" w:cs="Didot"/>
          <w:color w:val="auto"/>
          <w:sz w:val="28"/>
          <w:szCs w:val="28"/>
        </w:rPr>
        <w:t xml:space="preserve">, </w:t>
      </w:r>
      <w:r w:rsidR="00A70069" w:rsidRPr="00F314A8">
        <w:rPr>
          <w:rFonts w:ascii="Didot" w:eastAsia="PMingLiU" w:hAnsi="Didot" w:cs="Didot"/>
          <w:color w:val="auto"/>
          <w:sz w:val="28"/>
          <w:szCs w:val="28"/>
        </w:rPr>
        <w:t xml:space="preserve">high density </w:t>
      </w:r>
      <w:r w:rsidRPr="00F314A8">
        <w:rPr>
          <w:rFonts w:ascii="Didot" w:eastAsia="PMingLiU" w:hAnsi="Didot" w:cs="Didot"/>
          <w:color w:val="auto"/>
          <w:sz w:val="28"/>
          <w:szCs w:val="28"/>
        </w:rPr>
        <w:t>informal settlement (Mumbai)</w:t>
      </w:r>
      <w:r w:rsidR="00E368D1" w:rsidRPr="00F314A8">
        <w:rPr>
          <w:rStyle w:val="FootnoteReference"/>
          <w:rFonts w:ascii="Didot" w:eastAsia="PMingLiU" w:hAnsi="Didot" w:cs="Didot"/>
          <w:color w:val="auto"/>
          <w:sz w:val="28"/>
          <w:szCs w:val="28"/>
        </w:rPr>
        <w:footnoteReference w:id="25"/>
      </w:r>
      <w:r w:rsidRPr="00F314A8">
        <w:rPr>
          <w:rFonts w:ascii="Didot" w:eastAsia="PMingLiU" w:hAnsi="Didot" w:cs="Didot"/>
          <w:color w:val="auto"/>
          <w:sz w:val="28"/>
          <w:szCs w:val="28"/>
        </w:rPr>
        <w:t>, medium density (Barcelona)</w:t>
      </w:r>
      <w:r w:rsidR="00E368D1" w:rsidRPr="00F314A8">
        <w:rPr>
          <w:rStyle w:val="FootnoteReference"/>
          <w:rFonts w:ascii="Didot" w:eastAsia="PMingLiU" w:hAnsi="Didot" w:cs="Didot"/>
          <w:color w:val="auto"/>
          <w:sz w:val="28"/>
          <w:szCs w:val="28"/>
        </w:rPr>
        <w:footnoteReference w:id="26"/>
      </w:r>
      <w:r w:rsidR="00361510" w:rsidRPr="00F314A8">
        <w:rPr>
          <w:rFonts w:ascii="Didot" w:eastAsia="PMingLiU" w:hAnsi="Didot" w:cs="Didot"/>
          <w:color w:val="auto"/>
          <w:sz w:val="28"/>
          <w:szCs w:val="28"/>
        </w:rPr>
        <w:t>,</w:t>
      </w:r>
      <w:r w:rsidRPr="00F314A8">
        <w:rPr>
          <w:rFonts w:ascii="Didot" w:eastAsia="PMingLiU" w:hAnsi="Didot" w:cs="Didot"/>
          <w:color w:val="auto"/>
          <w:sz w:val="28"/>
          <w:szCs w:val="28"/>
        </w:rPr>
        <w:t xml:space="preserve"> and suburban density (Los Angeles).</w:t>
      </w:r>
      <w:r w:rsidRPr="00F314A8">
        <w:rPr>
          <w:rStyle w:val="FootnoteReference"/>
          <w:rFonts w:ascii="Didot" w:eastAsia="PMingLiU" w:hAnsi="Didot" w:cs="Didot"/>
          <w:color w:val="auto"/>
          <w:sz w:val="28"/>
          <w:szCs w:val="28"/>
        </w:rPr>
        <w:footnoteReference w:id="27"/>
      </w:r>
    </w:p>
    <w:p w14:paraId="3D0D0869" w14:textId="15893EE2" w:rsidR="00AA298E" w:rsidRDefault="008331C7" w:rsidP="00A70069"/>
    <w:sectPr w:rsidR="00AA298E" w:rsidSect="007E4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A6613" w14:textId="77777777" w:rsidR="008331C7" w:rsidRDefault="008331C7" w:rsidP="00792288">
      <w:r>
        <w:separator/>
      </w:r>
    </w:p>
  </w:endnote>
  <w:endnote w:type="continuationSeparator" w:id="0">
    <w:p w14:paraId="72C5E68E" w14:textId="77777777" w:rsidR="008331C7" w:rsidRDefault="008331C7" w:rsidP="00792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Bodoni MT">
    <w:charset w:val="00"/>
    <w:family w:val="roman"/>
    <w:pitch w:val="variable"/>
    <w:sig w:usb0="00000003" w:usb1="00000000" w:usb2="00000000" w:usb3="00000000" w:csb0="00000001" w:csb1="00000000"/>
  </w:font>
  <w:font w:name="Didot">
    <w:panose1 w:val="02000503000000020003"/>
    <w:charset w:val="00"/>
    <w:family w:val="auto"/>
    <w:pitch w:val="variable"/>
    <w:sig w:usb0="80000067" w:usb1="00000000" w:usb2="00000000" w:usb3="00000000" w:csb0="000001FB" w:csb1="00000000"/>
  </w:font>
  <w:font w:name="Calibri Light">
    <w:panose1 w:val="020F0302020204030204"/>
    <w:charset w:val="00"/>
    <w:family w:val="auto"/>
    <w:pitch w:val="variable"/>
    <w:sig w:usb0="A00002EF" w:usb1="4000207B" w:usb2="00000000"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B5C9C" w14:textId="77777777" w:rsidR="008331C7" w:rsidRDefault="008331C7" w:rsidP="00792288">
      <w:r>
        <w:separator/>
      </w:r>
    </w:p>
  </w:footnote>
  <w:footnote w:type="continuationSeparator" w:id="0">
    <w:p w14:paraId="32E60D04" w14:textId="77777777" w:rsidR="008331C7" w:rsidRDefault="008331C7" w:rsidP="00792288">
      <w:r>
        <w:continuationSeparator/>
      </w:r>
    </w:p>
  </w:footnote>
  <w:footnote w:id="1">
    <w:p w14:paraId="562D90CB" w14:textId="700D456C" w:rsidR="009F4E34" w:rsidRPr="00A94F3D" w:rsidRDefault="000B5751" w:rsidP="00A94F3D">
      <w:pPr>
        <w:rPr>
          <w:rFonts w:ascii="Times New Roman" w:hAnsi="Times New Roman"/>
          <w:sz w:val="20"/>
          <w:szCs w:val="20"/>
          <w:shd w:val="clear" w:color="auto" w:fill="FFFFFF"/>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 xml:space="preserve"> </w:t>
      </w:r>
      <w:r w:rsidR="009F4E34" w:rsidRPr="00A94F3D">
        <w:rPr>
          <w:rFonts w:ascii="Times New Roman" w:hAnsi="Times New Roman"/>
          <w:sz w:val="20"/>
          <w:szCs w:val="20"/>
          <w:shd w:val="clear" w:color="auto" w:fill="FFFFFF"/>
        </w:rPr>
        <w:t xml:space="preserve">Global Footprint Network, “National Footprint Accounts,” </w:t>
      </w:r>
      <w:r w:rsidR="009F4E34" w:rsidRPr="00143342">
        <w:rPr>
          <w:rFonts w:ascii="Times New Roman" w:hAnsi="Times New Roman"/>
          <w:sz w:val="20"/>
          <w:szCs w:val="20"/>
          <w:shd w:val="clear" w:color="auto" w:fill="FFFFFF"/>
        </w:rPr>
        <w:t>http://www.footprintnetwork.org/pt/index.php/GFN/page/footprint_data_and_results/</w:t>
      </w:r>
      <w:r w:rsidR="009F4E34" w:rsidRPr="00A94F3D">
        <w:rPr>
          <w:rFonts w:ascii="Times New Roman" w:hAnsi="Times New Roman"/>
          <w:sz w:val="20"/>
          <w:szCs w:val="20"/>
          <w:shd w:val="clear" w:color="auto" w:fill="FFFFFF"/>
        </w:rPr>
        <w:t xml:space="preserve"> (accessed </w:t>
      </w:r>
      <w:r w:rsidR="00AA50D4" w:rsidRPr="00A94F3D">
        <w:rPr>
          <w:rFonts w:ascii="Times New Roman" w:hAnsi="Times New Roman"/>
          <w:sz w:val="20"/>
          <w:szCs w:val="20"/>
          <w:shd w:val="clear" w:color="auto" w:fill="FFFFFF"/>
        </w:rPr>
        <w:t>June 1, 2016</w:t>
      </w:r>
      <w:r w:rsidR="009F4E34" w:rsidRPr="00A94F3D">
        <w:rPr>
          <w:rFonts w:ascii="Times New Roman" w:hAnsi="Times New Roman"/>
          <w:sz w:val="20"/>
          <w:szCs w:val="20"/>
          <w:shd w:val="clear" w:color="auto" w:fill="FFFFFF"/>
        </w:rPr>
        <w:t>).</w:t>
      </w:r>
    </w:p>
    <w:p w14:paraId="6AC0B08E" w14:textId="2A13E3BF" w:rsidR="000B5751" w:rsidRPr="00A94F3D" w:rsidRDefault="0097025C" w:rsidP="00A94F3D">
      <w:pPr>
        <w:pStyle w:val="FootnoteText"/>
        <w:rPr>
          <w:rFonts w:ascii="Times New Roman" w:hAnsi="Times New Roman"/>
          <w:sz w:val="20"/>
          <w:szCs w:val="20"/>
          <w:shd w:val="clear" w:color="auto" w:fill="FFFFFF"/>
        </w:rPr>
      </w:pPr>
      <w:r w:rsidRPr="00A94F3D">
        <w:rPr>
          <w:rFonts w:ascii="Times New Roman" w:hAnsi="Times New Roman"/>
          <w:sz w:val="20"/>
          <w:szCs w:val="20"/>
          <w:shd w:val="clear" w:color="auto" w:fill="FFFFFF"/>
        </w:rPr>
        <w:t>NB There is a three-year delay in the process of calculating ecological footprints.</w:t>
      </w:r>
    </w:p>
  </w:footnote>
  <w:footnote w:id="2">
    <w:p w14:paraId="6F33554E" w14:textId="5814E164" w:rsidR="000B5751" w:rsidRPr="00A94F3D" w:rsidRDefault="000B5751" w:rsidP="000B5751">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9F4E34" w:rsidRPr="00A94F3D">
        <w:rPr>
          <w:rFonts w:ascii="Times New Roman" w:hAnsi="Times New Roman"/>
          <w:sz w:val="20"/>
          <w:szCs w:val="20"/>
        </w:rPr>
        <w:t xml:space="preserve">United Nations, Department of Economic and Social Affairs, Population Division, </w:t>
      </w:r>
      <w:r w:rsidR="009F4E34" w:rsidRPr="00A94F3D">
        <w:rPr>
          <w:rFonts w:ascii="Times New Roman" w:hAnsi="Times New Roman"/>
          <w:i/>
          <w:sz w:val="20"/>
          <w:szCs w:val="20"/>
        </w:rPr>
        <w:t xml:space="preserve">World Population Prospects: The 2015 Revision, Key Findings and Advance Tables </w:t>
      </w:r>
      <w:r w:rsidR="009F4E34" w:rsidRPr="00A94F3D">
        <w:rPr>
          <w:rFonts w:ascii="Times New Roman" w:hAnsi="Times New Roman"/>
          <w:sz w:val="20"/>
          <w:szCs w:val="20"/>
        </w:rPr>
        <w:t>(2015). Available at https://esa.un.org/unpd/wpp/Publications/.</w:t>
      </w:r>
    </w:p>
  </w:footnote>
  <w:footnote w:id="3">
    <w:p w14:paraId="74B4ADAA" w14:textId="06BD34C4" w:rsidR="006407AB" w:rsidRPr="00A94F3D" w:rsidRDefault="009341EE" w:rsidP="00A94F3D">
      <w:pPr>
        <w:pStyle w:val="FootnoteText"/>
        <w:rPr>
          <w:rFonts w:ascii="Times New Roman" w:eastAsiaTheme="minorEastAsia" w:hAnsi="Times New Roman"/>
          <w:sz w:val="20"/>
          <w:szCs w:val="20"/>
          <w:shd w:val="clear" w:color="auto" w:fill="FFFFFF"/>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619" w:rsidRPr="00A94F3D">
        <w:rPr>
          <w:rFonts w:ascii="Times New Roman" w:hAnsi="Times New Roman"/>
          <w:sz w:val="20"/>
          <w:szCs w:val="20"/>
          <w:shd w:val="clear" w:color="auto" w:fill="FFFFFF"/>
        </w:rPr>
        <w:t xml:space="preserve">Global Footprint Network, “National Footprint Accounts,” </w:t>
      </w:r>
      <w:r w:rsidR="00143619" w:rsidRPr="00143342">
        <w:rPr>
          <w:rFonts w:ascii="Times New Roman" w:hAnsi="Times New Roman"/>
          <w:sz w:val="20"/>
          <w:szCs w:val="20"/>
          <w:shd w:val="clear" w:color="auto" w:fill="FFFFFF"/>
        </w:rPr>
        <w:t>http://www.footprintnetwork.org/pt/index.php/GFN/page/footprint_data_and_results/</w:t>
      </w:r>
      <w:r w:rsidR="00143619" w:rsidRPr="00A94F3D">
        <w:rPr>
          <w:rFonts w:ascii="Times New Roman" w:hAnsi="Times New Roman"/>
          <w:sz w:val="20"/>
          <w:szCs w:val="20"/>
          <w:shd w:val="clear" w:color="auto" w:fill="FFFFFF"/>
        </w:rPr>
        <w:t xml:space="preserve"> (accessed June 1, 2016).</w:t>
      </w:r>
    </w:p>
    <w:p w14:paraId="5DB5CFC1" w14:textId="02534953" w:rsidR="009341EE" w:rsidRPr="00A94F3D" w:rsidRDefault="009341EE" w:rsidP="009341EE">
      <w:pPr>
        <w:pStyle w:val="FootnoteText"/>
        <w:rPr>
          <w:rFonts w:ascii="Times New Roman" w:hAnsi="Times New Roman"/>
          <w:sz w:val="20"/>
          <w:szCs w:val="20"/>
          <w:shd w:val="clear" w:color="auto" w:fill="FFFFFF"/>
        </w:rPr>
      </w:pPr>
    </w:p>
  </w:footnote>
  <w:footnote w:id="4">
    <w:p w14:paraId="7BE45E46" w14:textId="54E7C81E" w:rsidR="00143619" w:rsidRPr="00143619" w:rsidRDefault="00143619">
      <w:pPr>
        <w:pStyle w:val="FootnoteText"/>
        <w:rPr>
          <w:rFonts w:ascii="Times New Roman" w:hAnsi="Times New Roman"/>
          <w:sz w:val="20"/>
          <w:szCs w:val="20"/>
        </w:rPr>
      </w:pPr>
      <w:r w:rsidRPr="00143619">
        <w:rPr>
          <w:rStyle w:val="FootnoteReference"/>
          <w:rFonts w:ascii="Times New Roman" w:hAnsi="Times New Roman"/>
          <w:sz w:val="20"/>
          <w:szCs w:val="20"/>
        </w:rPr>
        <w:footnoteRef/>
      </w:r>
      <w:r w:rsidR="00143342">
        <w:rPr>
          <w:rFonts w:ascii="Times New Roman" w:hAnsi="Times New Roman"/>
          <w:sz w:val="20"/>
          <w:szCs w:val="20"/>
        </w:rPr>
        <w:t xml:space="preserve"> I</w:t>
      </w:r>
      <w:r w:rsidRPr="00143619">
        <w:rPr>
          <w:rFonts w:ascii="Times New Roman" w:hAnsi="Times New Roman"/>
          <w:sz w:val="20"/>
          <w:szCs w:val="20"/>
        </w:rPr>
        <w:t>bid</w:t>
      </w:r>
      <w:r w:rsidR="00143342">
        <w:rPr>
          <w:rFonts w:ascii="Times New Roman" w:hAnsi="Times New Roman"/>
          <w:sz w:val="20"/>
          <w:szCs w:val="20"/>
        </w:rPr>
        <w:t>.</w:t>
      </w:r>
    </w:p>
  </w:footnote>
  <w:footnote w:id="5">
    <w:p w14:paraId="5C793CD4" w14:textId="722B86DE" w:rsidR="00D24F67" w:rsidRPr="00A94F3D" w:rsidRDefault="00D24F67">
      <w:pPr>
        <w:pStyle w:val="FootnoteText"/>
        <w:rPr>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342">
        <w:rPr>
          <w:rFonts w:ascii="Times New Roman" w:hAnsi="Times New Roman"/>
          <w:sz w:val="20"/>
          <w:szCs w:val="20"/>
          <w:shd w:val="clear" w:color="auto" w:fill="FFFFFF"/>
        </w:rPr>
        <w:t>I</w:t>
      </w:r>
      <w:r w:rsidR="00143619">
        <w:rPr>
          <w:rFonts w:ascii="Times New Roman" w:hAnsi="Times New Roman"/>
          <w:sz w:val="20"/>
          <w:szCs w:val="20"/>
          <w:shd w:val="clear" w:color="auto" w:fill="FFFFFF"/>
        </w:rPr>
        <w:t>bid</w:t>
      </w:r>
      <w:r w:rsidR="00143342">
        <w:rPr>
          <w:rFonts w:ascii="Times New Roman" w:hAnsi="Times New Roman"/>
          <w:sz w:val="20"/>
          <w:szCs w:val="20"/>
          <w:shd w:val="clear" w:color="auto" w:fill="FFFFFF"/>
        </w:rPr>
        <w:t>.</w:t>
      </w:r>
    </w:p>
  </w:footnote>
  <w:footnote w:id="6">
    <w:p w14:paraId="42463991" w14:textId="745285C0" w:rsidR="00AA50D4" w:rsidRPr="00143342" w:rsidRDefault="00AA50D4" w:rsidP="00AA50D4">
      <w:pPr>
        <w:pStyle w:val="FootnoteText"/>
        <w:rPr>
          <w:rFonts w:ascii="Times New Roman" w:eastAsiaTheme="minorEastAsia" w:hAnsi="Times New Roman"/>
          <w:sz w:val="20"/>
          <w:szCs w:val="20"/>
          <w:shd w:val="clear" w:color="auto" w:fill="FFFFFF"/>
          <w:lang w:eastAsia="zh-TW"/>
        </w:rPr>
      </w:pPr>
      <w:r w:rsidRPr="00143342">
        <w:rPr>
          <w:rFonts w:ascii="Times New Roman" w:hAnsi="Times New Roman"/>
          <w:sz w:val="20"/>
          <w:szCs w:val="20"/>
          <w:shd w:val="clear" w:color="auto" w:fill="FFFFFF"/>
          <w:vertAlign w:val="superscript"/>
        </w:rPr>
        <w:footnoteRef/>
      </w:r>
      <w:r w:rsidRPr="00A94F3D">
        <w:rPr>
          <w:rFonts w:ascii="Times New Roman" w:hAnsi="Times New Roman"/>
          <w:sz w:val="20"/>
          <w:szCs w:val="20"/>
          <w:shd w:val="clear" w:color="auto" w:fill="FFFFFF"/>
        </w:rPr>
        <w:t xml:space="preserve"> </w:t>
      </w:r>
      <w:r w:rsidR="00143342">
        <w:rPr>
          <w:rFonts w:ascii="Times New Roman" w:hAnsi="Times New Roman"/>
          <w:sz w:val="20"/>
          <w:szCs w:val="20"/>
          <w:shd w:val="clear" w:color="auto" w:fill="FFFFFF"/>
        </w:rPr>
        <w:t xml:space="preserve">Michael </w:t>
      </w:r>
      <w:proofErr w:type="spellStart"/>
      <w:r w:rsidR="00143342">
        <w:rPr>
          <w:rFonts w:ascii="Times New Roman" w:hAnsi="Times New Roman"/>
          <w:sz w:val="20"/>
          <w:szCs w:val="20"/>
          <w:shd w:val="clear" w:color="auto" w:fill="FFFFFF"/>
        </w:rPr>
        <w:t>Borucke</w:t>
      </w:r>
      <w:proofErr w:type="spellEnd"/>
      <w:r w:rsidR="00143342">
        <w:rPr>
          <w:rFonts w:ascii="Times New Roman" w:hAnsi="Times New Roman"/>
          <w:sz w:val="20"/>
          <w:szCs w:val="20"/>
          <w:shd w:val="clear" w:color="auto" w:fill="FFFFFF"/>
        </w:rPr>
        <w:t>, et al.,</w:t>
      </w:r>
      <w:r w:rsidR="00143342" w:rsidRPr="00A94F3D">
        <w:rPr>
          <w:rFonts w:ascii="Times New Roman" w:eastAsiaTheme="minorEastAsia" w:hAnsi="Times New Roman"/>
          <w:i/>
          <w:sz w:val="20"/>
          <w:szCs w:val="20"/>
          <w:shd w:val="clear" w:color="auto" w:fill="FFFFFF"/>
          <w:lang w:eastAsia="zh-TW"/>
        </w:rPr>
        <w:t xml:space="preserve"> “</w:t>
      </w:r>
      <w:r w:rsidRPr="00143342">
        <w:rPr>
          <w:rFonts w:ascii="Times New Roman" w:hAnsi="Times New Roman"/>
          <w:sz w:val="20"/>
          <w:szCs w:val="20"/>
          <w:shd w:val="clear" w:color="auto" w:fill="FFFFFF"/>
        </w:rPr>
        <w:t>Accounting for demand and supply of the biosphere’s regenerative capacity: The National Footprint Accounts’ underlying methodology and framework</w:t>
      </w:r>
      <w:r w:rsidRPr="00143342">
        <w:rPr>
          <w:rFonts w:ascii="Times New Roman" w:eastAsiaTheme="minorEastAsia" w:hAnsi="Times New Roman"/>
          <w:sz w:val="20"/>
          <w:szCs w:val="20"/>
          <w:shd w:val="clear" w:color="auto" w:fill="FFFFFF"/>
          <w:lang w:eastAsia="zh-TW"/>
        </w:rPr>
        <w:t xml:space="preserve">,” </w:t>
      </w:r>
      <w:r w:rsidRPr="00143342">
        <w:rPr>
          <w:rFonts w:ascii="Times New Roman" w:eastAsiaTheme="minorEastAsia" w:hAnsi="Times New Roman"/>
          <w:i/>
          <w:sz w:val="20"/>
          <w:szCs w:val="20"/>
          <w:shd w:val="clear" w:color="auto" w:fill="FFFFFF"/>
          <w:lang w:eastAsia="zh-TW"/>
        </w:rPr>
        <w:t>Ecological Indicators</w:t>
      </w:r>
      <w:r w:rsidR="00143342">
        <w:rPr>
          <w:rFonts w:ascii="Times New Roman" w:eastAsiaTheme="minorEastAsia" w:hAnsi="Times New Roman"/>
          <w:i/>
          <w:sz w:val="20"/>
          <w:szCs w:val="20"/>
          <w:shd w:val="clear" w:color="auto" w:fill="FFFFFF"/>
          <w:lang w:eastAsia="zh-TW"/>
        </w:rPr>
        <w:t xml:space="preserve"> </w:t>
      </w:r>
      <w:r w:rsidR="00143342">
        <w:rPr>
          <w:rFonts w:ascii="Times New Roman" w:eastAsiaTheme="minorEastAsia" w:hAnsi="Times New Roman"/>
          <w:sz w:val="20"/>
          <w:szCs w:val="20"/>
          <w:shd w:val="clear" w:color="auto" w:fill="FFFFFF"/>
          <w:lang w:eastAsia="zh-TW"/>
        </w:rPr>
        <w:t>24 (</w:t>
      </w:r>
      <w:r w:rsidRPr="00143342">
        <w:rPr>
          <w:rFonts w:ascii="Times New Roman" w:eastAsiaTheme="minorEastAsia" w:hAnsi="Times New Roman"/>
          <w:sz w:val="20"/>
          <w:szCs w:val="20"/>
          <w:shd w:val="clear" w:color="auto" w:fill="FFFFFF"/>
          <w:lang w:eastAsia="zh-TW"/>
        </w:rPr>
        <w:t>2012</w:t>
      </w:r>
      <w:r w:rsidR="00143342">
        <w:rPr>
          <w:rFonts w:ascii="Times New Roman" w:eastAsiaTheme="minorEastAsia" w:hAnsi="Times New Roman"/>
          <w:sz w:val="20"/>
          <w:szCs w:val="20"/>
          <w:shd w:val="clear" w:color="auto" w:fill="FFFFFF"/>
          <w:lang w:eastAsia="zh-TW"/>
        </w:rPr>
        <w:t xml:space="preserve">): 518-533. Available at </w:t>
      </w:r>
      <w:r w:rsidRPr="00143342">
        <w:rPr>
          <w:rFonts w:ascii="Times New Roman" w:eastAsiaTheme="minorEastAsia" w:hAnsi="Times New Roman"/>
          <w:sz w:val="20"/>
          <w:szCs w:val="20"/>
          <w:shd w:val="clear" w:color="auto" w:fill="FFFFFF"/>
          <w:lang w:eastAsia="zh-TW"/>
        </w:rPr>
        <w:t>http://www.footprintnetwork.org/images/article_uploads/NFA_Method_Paper_2011.pdf</w:t>
      </w:r>
      <w:r w:rsidR="00143342" w:rsidRPr="00143342">
        <w:rPr>
          <w:rFonts w:ascii="Times New Roman" w:eastAsiaTheme="minorEastAsia" w:hAnsi="Times New Roman"/>
          <w:sz w:val="20"/>
          <w:szCs w:val="20"/>
          <w:shd w:val="clear" w:color="auto" w:fill="FFFFFF"/>
          <w:lang w:eastAsia="zh-TW"/>
        </w:rPr>
        <w:t>.</w:t>
      </w:r>
    </w:p>
  </w:footnote>
  <w:footnote w:id="7">
    <w:p w14:paraId="4618500C" w14:textId="31987148" w:rsidR="00AA50D4" w:rsidRPr="00A94F3D" w:rsidRDefault="00AA50D4">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00143342">
        <w:rPr>
          <w:rFonts w:ascii="Times New Roman" w:hAnsi="Times New Roman"/>
          <w:sz w:val="20"/>
          <w:szCs w:val="20"/>
        </w:rPr>
        <w:t xml:space="preserve"> I</w:t>
      </w:r>
      <w:r w:rsidRPr="00A94F3D">
        <w:rPr>
          <w:rFonts w:ascii="Times New Roman" w:hAnsi="Times New Roman"/>
          <w:sz w:val="20"/>
          <w:szCs w:val="20"/>
        </w:rPr>
        <w:t>bid</w:t>
      </w:r>
      <w:r w:rsidR="00143342">
        <w:rPr>
          <w:rFonts w:ascii="Times New Roman" w:hAnsi="Times New Roman"/>
          <w:sz w:val="20"/>
          <w:szCs w:val="20"/>
        </w:rPr>
        <w:t>.</w:t>
      </w:r>
    </w:p>
  </w:footnote>
  <w:footnote w:id="8">
    <w:p w14:paraId="5EE07D28" w14:textId="06D5345F" w:rsidR="00B7306D" w:rsidRPr="00A94F3D" w:rsidRDefault="00B7306D">
      <w:pPr>
        <w:pStyle w:val="FootnoteText"/>
        <w:rPr>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619">
        <w:rPr>
          <w:rFonts w:ascii="Times New Roman" w:hAnsi="Times New Roman"/>
          <w:sz w:val="20"/>
          <w:szCs w:val="20"/>
        </w:rPr>
        <w:t>Op</w:t>
      </w:r>
      <w:r w:rsidR="0061264A">
        <w:rPr>
          <w:rFonts w:ascii="Times New Roman" w:hAnsi="Times New Roman"/>
          <w:sz w:val="20"/>
          <w:szCs w:val="20"/>
        </w:rPr>
        <w:t>. cit.</w:t>
      </w:r>
      <w:r w:rsidR="00143619">
        <w:rPr>
          <w:rFonts w:ascii="Times New Roman" w:hAnsi="Times New Roman"/>
          <w:sz w:val="20"/>
          <w:szCs w:val="20"/>
        </w:rPr>
        <w:t xml:space="preserve"> </w:t>
      </w:r>
      <w:r w:rsidRPr="00A94F3D">
        <w:rPr>
          <w:rFonts w:ascii="Times New Roman" w:hAnsi="Times New Roman"/>
          <w:sz w:val="20"/>
          <w:szCs w:val="20"/>
          <w:shd w:val="clear" w:color="auto" w:fill="FFFFFF"/>
        </w:rPr>
        <w:t>Global Footprint Network, “National Footprint Accounts.”</w:t>
      </w:r>
    </w:p>
  </w:footnote>
  <w:footnote w:id="9">
    <w:p w14:paraId="40EAA405" w14:textId="3F97336B" w:rsidR="00792288" w:rsidRPr="00A94F3D" w:rsidRDefault="00792288" w:rsidP="00792288">
      <w:pPr>
        <w:rPr>
          <w:rFonts w:ascii="Times New Roman" w:hAnsi="Times New Roman"/>
          <w:sz w:val="20"/>
          <w:szCs w:val="20"/>
          <w:shd w:val="clear" w:color="auto" w:fill="FFFFFF"/>
        </w:rPr>
      </w:pPr>
      <w:r w:rsidRPr="00A94F3D">
        <w:rPr>
          <w:rStyle w:val="FootnoteReference"/>
          <w:rFonts w:ascii="Times New Roman" w:hAnsi="Times New Roman"/>
          <w:sz w:val="20"/>
          <w:szCs w:val="20"/>
        </w:rPr>
        <w:footnoteRef/>
      </w:r>
      <w:r w:rsidR="00143342">
        <w:rPr>
          <w:rFonts w:ascii="Times New Roman" w:hAnsi="Times New Roman"/>
          <w:sz w:val="20"/>
          <w:szCs w:val="20"/>
          <w:shd w:val="clear" w:color="auto" w:fill="FFFFFF"/>
        </w:rPr>
        <w:t xml:space="preserve"> - </w:t>
      </w:r>
      <w:r w:rsidR="00BD6E46">
        <w:rPr>
          <w:rFonts w:ascii="Times New Roman" w:hAnsi="Times New Roman"/>
          <w:sz w:val="20"/>
          <w:szCs w:val="20"/>
          <w:shd w:val="clear" w:color="auto" w:fill="FFFFFF"/>
        </w:rPr>
        <w:t xml:space="preserve">US Environmental Protection Agency, </w:t>
      </w:r>
      <w:r w:rsidR="00BD6E46">
        <w:rPr>
          <w:rFonts w:ascii="Times New Roman" w:hAnsi="Times New Roman"/>
          <w:sz w:val="20"/>
          <w:szCs w:val="20"/>
          <w:shd w:val="clear" w:color="auto" w:fill="FFFFFF"/>
          <w:lang w:val="en-CA"/>
        </w:rPr>
        <w:t>“</w:t>
      </w:r>
      <w:r w:rsidRPr="00A94F3D">
        <w:rPr>
          <w:rFonts w:ascii="Times New Roman" w:hAnsi="Times New Roman"/>
          <w:sz w:val="20"/>
          <w:szCs w:val="20"/>
          <w:shd w:val="clear" w:color="auto" w:fill="FFFFFF"/>
        </w:rPr>
        <w:t xml:space="preserve">U.S. Greenhouse </w:t>
      </w:r>
      <w:r w:rsidR="00BD6E46">
        <w:rPr>
          <w:rFonts w:ascii="Times New Roman" w:hAnsi="Times New Roman"/>
          <w:sz w:val="20"/>
          <w:szCs w:val="20"/>
          <w:shd w:val="clear" w:color="auto" w:fill="FFFFFF"/>
        </w:rPr>
        <w:t>Gas Inventory Report: 1990-2014” (</w:t>
      </w:r>
      <w:r w:rsidRPr="00A94F3D">
        <w:rPr>
          <w:rFonts w:ascii="Times New Roman" w:hAnsi="Times New Roman"/>
          <w:sz w:val="20"/>
          <w:szCs w:val="20"/>
          <w:shd w:val="clear" w:color="auto" w:fill="FFFFFF"/>
        </w:rPr>
        <w:t>2016</w:t>
      </w:r>
      <w:r w:rsidR="00BD6E46">
        <w:rPr>
          <w:rFonts w:ascii="Times New Roman" w:hAnsi="Times New Roman"/>
          <w:sz w:val="20"/>
          <w:szCs w:val="20"/>
          <w:shd w:val="clear" w:color="auto" w:fill="FFFFFF"/>
        </w:rPr>
        <w:t xml:space="preserve">), </w:t>
      </w:r>
      <w:r w:rsidR="00BD6E46" w:rsidRPr="00BD6E46">
        <w:rPr>
          <w:rFonts w:ascii="Times New Roman" w:hAnsi="Times New Roman"/>
          <w:sz w:val="20"/>
          <w:szCs w:val="20"/>
          <w:shd w:val="clear" w:color="auto" w:fill="FFFFFF"/>
        </w:rPr>
        <w:t>https://www3.epa.gov/climatechange/ghgemissions/usinventoryreport.html</w:t>
      </w:r>
      <w:r w:rsidR="00BD6E46">
        <w:rPr>
          <w:rFonts w:ascii="Times New Roman" w:hAnsi="Times New Roman"/>
          <w:sz w:val="20"/>
          <w:szCs w:val="20"/>
          <w:shd w:val="clear" w:color="auto" w:fill="FFFFFF"/>
        </w:rPr>
        <w:t xml:space="preserve"> (accessed </w:t>
      </w:r>
      <w:r w:rsidR="00BD6E46" w:rsidRPr="00BD6E46">
        <w:rPr>
          <w:rFonts w:ascii="Times New Roman" w:hAnsi="Times New Roman"/>
          <w:sz w:val="20"/>
          <w:szCs w:val="20"/>
          <w:highlight w:val="red"/>
          <w:shd w:val="clear" w:color="auto" w:fill="FFFFFF"/>
        </w:rPr>
        <w:t>Month XX, YYYY</w:t>
      </w:r>
      <w:r w:rsidR="00BD6E46">
        <w:rPr>
          <w:rFonts w:ascii="Times New Roman" w:hAnsi="Times New Roman"/>
          <w:sz w:val="20"/>
          <w:szCs w:val="20"/>
          <w:shd w:val="clear" w:color="auto" w:fill="FFFFFF"/>
        </w:rPr>
        <w:t>).</w:t>
      </w:r>
    </w:p>
    <w:p w14:paraId="5112714B" w14:textId="38EBE814" w:rsidR="00792288" w:rsidRPr="00F54624" w:rsidRDefault="00792288" w:rsidP="00792288">
      <w:pPr>
        <w:rPr>
          <w:rFonts w:ascii="Times New Roman" w:hAnsi="Times New Roman"/>
          <w:sz w:val="20"/>
          <w:szCs w:val="20"/>
          <w:shd w:val="clear" w:color="auto" w:fill="FFFFFF"/>
        </w:rPr>
      </w:pPr>
      <w:r w:rsidRPr="00A94F3D">
        <w:rPr>
          <w:rFonts w:ascii="Times New Roman" w:hAnsi="Times New Roman"/>
          <w:sz w:val="20"/>
          <w:szCs w:val="20"/>
          <w:shd w:val="clear" w:color="auto" w:fill="FFFFFF"/>
        </w:rPr>
        <w:t xml:space="preserve">- International Carbon Bank &amp; Exchange, </w:t>
      </w:r>
      <w:r w:rsidR="00BD6E46">
        <w:rPr>
          <w:rFonts w:ascii="Times New Roman" w:hAnsi="Times New Roman"/>
          <w:sz w:val="20"/>
          <w:szCs w:val="20"/>
          <w:shd w:val="clear" w:color="auto" w:fill="FFFFFF"/>
          <w:lang w:val="en-CA"/>
        </w:rPr>
        <w:t>“CO</w:t>
      </w:r>
      <w:r w:rsidR="00BD6E46" w:rsidRPr="00BD6E46">
        <w:rPr>
          <w:rFonts w:ascii="Times New Roman" w:hAnsi="Times New Roman"/>
          <w:sz w:val="20"/>
          <w:szCs w:val="20"/>
          <w:shd w:val="clear" w:color="auto" w:fill="FFFFFF"/>
          <w:vertAlign w:val="subscript"/>
          <w:lang w:val="en-CA"/>
        </w:rPr>
        <w:t>2</w:t>
      </w:r>
      <w:r w:rsidR="00BD6E46">
        <w:rPr>
          <w:rFonts w:ascii="Times New Roman" w:hAnsi="Times New Roman"/>
          <w:sz w:val="20"/>
          <w:szCs w:val="20"/>
          <w:shd w:val="clear" w:color="auto" w:fill="FFFFFF"/>
        </w:rPr>
        <w:t xml:space="preserve"> Volume Calculation,”</w:t>
      </w:r>
      <w:r w:rsidR="00F54624">
        <w:rPr>
          <w:rFonts w:ascii="Times New Roman" w:hAnsi="Times New Roman"/>
          <w:sz w:val="20"/>
          <w:szCs w:val="20"/>
          <w:shd w:val="clear" w:color="auto" w:fill="FFFFFF"/>
        </w:rPr>
        <w:t xml:space="preserve"> </w:t>
      </w:r>
      <w:r w:rsidR="00F54624" w:rsidRPr="00F54624">
        <w:rPr>
          <w:rFonts w:ascii="Times New Roman" w:hAnsi="Times New Roman"/>
          <w:sz w:val="20"/>
          <w:szCs w:val="20"/>
          <w:shd w:val="clear" w:color="auto" w:fill="FFFFFF"/>
        </w:rPr>
        <w:t>http://www.icbe.com/carbondatabase/CO2volumecalculation.asp</w:t>
      </w:r>
      <w:r w:rsidR="00F54624">
        <w:rPr>
          <w:rFonts w:ascii="Times New Roman" w:hAnsi="Times New Roman"/>
          <w:sz w:val="20"/>
          <w:szCs w:val="20"/>
          <w:shd w:val="clear" w:color="auto" w:fill="FFFFFF"/>
        </w:rPr>
        <w:t xml:space="preserve"> (accessed </w:t>
      </w:r>
      <w:r w:rsidR="00F54624" w:rsidRPr="00F54624">
        <w:rPr>
          <w:rFonts w:ascii="Times New Roman" w:hAnsi="Times New Roman"/>
          <w:sz w:val="20"/>
          <w:szCs w:val="20"/>
          <w:highlight w:val="red"/>
          <w:shd w:val="clear" w:color="auto" w:fill="FFFFFF"/>
        </w:rPr>
        <w:t>Month XX, YYYY</w:t>
      </w:r>
      <w:r w:rsidR="00F54624">
        <w:rPr>
          <w:rFonts w:ascii="Times New Roman" w:hAnsi="Times New Roman"/>
          <w:sz w:val="20"/>
          <w:szCs w:val="20"/>
          <w:shd w:val="clear" w:color="auto" w:fill="FFFFFF"/>
        </w:rPr>
        <w:t>).</w:t>
      </w:r>
    </w:p>
  </w:footnote>
  <w:footnote w:id="10">
    <w:p w14:paraId="3D60AD3E" w14:textId="499B8DDD" w:rsidR="00F02E0E" w:rsidRPr="00A94F3D" w:rsidRDefault="00F02E0E">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Style w:val="FootnoteReference"/>
          <w:rFonts w:ascii="Times New Roman" w:hAnsi="Times New Roman"/>
          <w:sz w:val="20"/>
          <w:szCs w:val="20"/>
        </w:rPr>
        <w:t xml:space="preserve"> </w:t>
      </w:r>
      <w:r w:rsidRPr="00A94F3D">
        <w:rPr>
          <w:rFonts w:ascii="Times New Roman" w:hAnsi="Times New Roman"/>
          <w:sz w:val="20"/>
          <w:szCs w:val="20"/>
        </w:rPr>
        <w:t xml:space="preserve">Carbon dioxide equivalent is used to </w:t>
      </w:r>
      <w:r w:rsidRPr="00A94F3D">
        <w:rPr>
          <w:rFonts w:ascii="Times New Roman" w:eastAsiaTheme="minorEastAsia" w:hAnsi="Times New Roman"/>
          <w:sz w:val="20"/>
          <w:szCs w:val="20"/>
          <w:lang w:eastAsia="zh-TW"/>
        </w:rPr>
        <w:t>measure</w:t>
      </w:r>
      <w:r w:rsidRPr="00A94F3D">
        <w:rPr>
          <w:rFonts w:ascii="Times New Roman" w:hAnsi="Times New Roman"/>
          <w:sz w:val="20"/>
          <w:szCs w:val="20"/>
        </w:rPr>
        <w:t xml:space="preserve"> </w:t>
      </w:r>
      <w:r w:rsidRPr="00A94F3D">
        <w:rPr>
          <w:rFonts w:ascii="Times New Roman" w:eastAsiaTheme="minorEastAsia" w:hAnsi="Times New Roman"/>
          <w:sz w:val="20"/>
          <w:szCs w:val="20"/>
          <w:lang w:eastAsia="zh-TW"/>
        </w:rPr>
        <w:t>various</w:t>
      </w:r>
      <w:r w:rsidRPr="00A94F3D">
        <w:rPr>
          <w:rFonts w:ascii="Times New Roman" w:hAnsi="Times New Roman"/>
          <w:sz w:val="20"/>
          <w:szCs w:val="20"/>
        </w:rPr>
        <w:t xml:space="preserve"> </w:t>
      </w:r>
      <w:r w:rsidRPr="00A94F3D">
        <w:rPr>
          <w:rFonts w:ascii="Times New Roman" w:eastAsiaTheme="minorEastAsia" w:hAnsi="Times New Roman"/>
          <w:sz w:val="20"/>
          <w:szCs w:val="20"/>
          <w:lang w:eastAsia="zh-TW"/>
        </w:rPr>
        <w:t xml:space="preserve">types of </w:t>
      </w:r>
      <w:r w:rsidRPr="00A94F3D">
        <w:rPr>
          <w:rFonts w:ascii="Times New Roman" w:hAnsi="Times New Roman"/>
          <w:sz w:val="20"/>
          <w:szCs w:val="20"/>
        </w:rPr>
        <w:t>greenhouse gases based upon their global warming potential.</w:t>
      </w:r>
    </w:p>
  </w:footnote>
  <w:footnote w:id="11">
    <w:p w14:paraId="0C665852" w14:textId="05A294A2" w:rsidR="00783604" w:rsidRPr="00A94F3D" w:rsidRDefault="00783604" w:rsidP="00A94F3D">
      <w:pPr>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N</w:t>
      </w:r>
      <w:r w:rsidR="00F54624">
        <w:rPr>
          <w:rFonts w:ascii="Times New Roman" w:hAnsi="Times New Roman"/>
          <w:sz w:val="20"/>
          <w:szCs w:val="20"/>
        </w:rPr>
        <w:t>TP means at a temperature of 20°C (68</w:t>
      </w:r>
      <w:r w:rsidRPr="00A94F3D">
        <w:rPr>
          <w:rFonts w:ascii="Times New Roman" w:hAnsi="Times New Roman"/>
          <w:sz w:val="20"/>
          <w:szCs w:val="20"/>
        </w:rPr>
        <w:t>°F) and an absolute pressure of 1 atm.</w:t>
      </w:r>
    </w:p>
  </w:footnote>
  <w:footnote w:id="12">
    <w:p w14:paraId="194212C2" w14:textId="5559E4FD" w:rsidR="00792288" w:rsidRPr="00143342" w:rsidRDefault="00792288" w:rsidP="00792288">
      <w:pPr>
        <w:rPr>
          <w:rStyle w:val="Hyperlink"/>
          <w:rFonts w:ascii="Times New Roman" w:hAnsi="Times New Roman"/>
          <w:color w:val="000000"/>
          <w:sz w:val="20"/>
          <w:szCs w:val="20"/>
          <w:u w:val="none"/>
          <w:shd w:val="clear" w:color="auto" w:fill="FFFFFF"/>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NC</w:t>
      </w:r>
      <w:r w:rsidR="00143342">
        <w:rPr>
          <w:rFonts w:ascii="Times New Roman" w:hAnsi="Times New Roman"/>
          <w:sz w:val="20"/>
          <w:szCs w:val="20"/>
          <w:shd w:val="clear" w:color="auto" w:fill="FFFFFF"/>
        </w:rPr>
        <w:t xml:space="preserve"> State University College of Agriculture &amp; Life Sciences, “Tree Facts,” </w:t>
      </w:r>
      <w:r w:rsidR="00143342" w:rsidRPr="00143342">
        <w:rPr>
          <w:rFonts w:ascii="Times New Roman" w:hAnsi="Times New Roman"/>
          <w:sz w:val="20"/>
          <w:szCs w:val="20"/>
          <w:shd w:val="clear" w:color="auto" w:fill="FFFFFF"/>
        </w:rPr>
        <w:t>http://www.ncsu.edu/project/treesofstrength/treefact.htm</w:t>
      </w:r>
      <w:r w:rsidR="00143342">
        <w:rPr>
          <w:rFonts w:ascii="Times New Roman" w:hAnsi="Times New Roman"/>
          <w:sz w:val="20"/>
          <w:szCs w:val="20"/>
          <w:shd w:val="clear" w:color="auto" w:fill="FFFFFF"/>
        </w:rPr>
        <w:t xml:space="preserve"> (accessed</w:t>
      </w:r>
      <w:r w:rsidR="0061264A">
        <w:rPr>
          <w:rFonts w:ascii="Times New Roman" w:hAnsi="Times New Roman"/>
          <w:sz w:val="20"/>
          <w:szCs w:val="20"/>
          <w:shd w:val="clear" w:color="auto" w:fill="FFFFFF"/>
        </w:rPr>
        <w:t xml:space="preserve"> </w:t>
      </w:r>
      <w:r w:rsidR="0061264A" w:rsidRPr="0061264A">
        <w:rPr>
          <w:rFonts w:ascii="Times New Roman" w:hAnsi="Times New Roman"/>
          <w:sz w:val="20"/>
          <w:szCs w:val="20"/>
          <w:highlight w:val="red"/>
          <w:shd w:val="clear" w:color="auto" w:fill="FFFFFF"/>
        </w:rPr>
        <w:t>Month XX, YYYY</w:t>
      </w:r>
      <w:r w:rsidR="00143342">
        <w:rPr>
          <w:rFonts w:ascii="Times New Roman" w:hAnsi="Times New Roman"/>
          <w:sz w:val="20"/>
          <w:szCs w:val="20"/>
          <w:shd w:val="clear" w:color="auto" w:fill="FFFFFF"/>
        </w:rPr>
        <w:t>).</w:t>
      </w:r>
    </w:p>
    <w:p w14:paraId="16D654FA" w14:textId="4D69775D" w:rsidR="00792288" w:rsidRPr="00BD6E46" w:rsidRDefault="00792288" w:rsidP="00792288">
      <w:pPr>
        <w:rPr>
          <w:rStyle w:val="Hyperlink"/>
          <w:rFonts w:ascii="Times New Roman" w:hAnsi="Times New Roman"/>
          <w:sz w:val="20"/>
          <w:szCs w:val="20"/>
          <w:shd w:val="clear" w:color="auto" w:fill="FFFFFF"/>
        </w:rPr>
      </w:pPr>
      <w:r w:rsidRPr="00A94F3D">
        <w:rPr>
          <w:rFonts w:ascii="Times New Roman" w:hAnsi="Times New Roman"/>
          <w:i/>
          <w:sz w:val="20"/>
          <w:szCs w:val="20"/>
          <w:shd w:val="clear" w:color="auto" w:fill="FFFFFF"/>
        </w:rPr>
        <w:t xml:space="preserve">- </w:t>
      </w:r>
      <w:r w:rsidR="00BD6E46">
        <w:rPr>
          <w:rFonts w:ascii="Times New Roman" w:hAnsi="Times New Roman"/>
          <w:sz w:val="20"/>
          <w:szCs w:val="20"/>
          <w:shd w:val="clear" w:color="auto" w:fill="FFFFFF"/>
        </w:rPr>
        <w:t xml:space="preserve">Sarah Moos, </w:t>
      </w:r>
      <w:r w:rsidRPr="00BD6E46">
        <w:rPr>
          <w:rFonts w:ascii="Times New Roman" w:hAnsi="Times New Roman"/>
          <w:sz w:val="20"/>
          <w:szCs w:val="20"/>
          <w:shd w:val="clear" w:color="auto" w:fill="FFFFFF"/>
        </w:rPr>
        <w:t>“50,000 Trees,”</w:t>
      </w:r>
      <w:r w:rsidRPr="00A94F3D">
        <w:rPr>
          <w:rFonts w:ascii="Times New Roman" w:hAnsi="Times New Roman"/>
          <w:i/>
          <w:sz w:val="20"/>
          <w:szCs w:val="20"/>
          <w:shd w:val="clear" w:color="auto" w:fill="FFFFFF"/>
        </w:rPr>
        <w:t xml:space="preserve"> Scenari</w:t>
      </w:r>
      <w:r w:rsidR="00BD6E46">
        <w:rPr>
          <w:rFonts w:ascii="Times New Roman" w:hAnsi="Times New Roman"/>
          <w:i/>
          <w:sz w:val="20"/>
          <w:szCs w:val="20"/>
          <w:shd w:val="clear" w:color="auto" w:fill="FFFFFF"/>
        </w:rPr>
        <w:t xml:space="preserve">o 04: Building the Urban Forest </w:t>
      </w:r>
      <w:r w:rsidR="00BD6E46">
        <w:rPr>
          <w:rFonts w:ascii="Times New Roman" w:hAnsi="Times New Roman"/>
          <w:sz w:val="20"/>
          <w:szCs w:val="20"/>
          <w:shd w:val="clear" w:color="auto" w:fill="FFFFFF"/>
          <w:lang w:val="en-CA"/>
        </w:rPr>
        <w:t>(</w:t>
      </w:r>
      <w:r w:rsidR="00BD6E46">
        <w:rPr>
          <w:rFonts w:ascii="Times New Roman" w:hAnsi="Times New Roman"/>
          <w:sz w:val="20"/>
          <w:szCs w:val="20"/>
          <w:shd w:val="clear" w:color="auto" w:fill="FFFFFF"/>
        </w:rPr>
        <w:t>2014)</w:t>
      </w:r>
      <w:r w:rsidR="00BD6E46">
        <w:rPr>
          <w:rFonts w:ascii="Times New Roman" w:hAnsi="Times New Roman"/>
          <w:i/>
          <w:sz w:val="20"/>
          <w:szCs w:val="20"/>
          <w:shd w:val="clear" w:color="auto" w:fill="FFFFFF"/>
        </w:rPr>
        <w:t xml:space="preserve">, </w:t>
      </w:r>
      <w:r w:rsidRPr="00BD6E46">
        <w:rPr>
          <w:rFonts w:ascii="Times New Roman" w:hAnsi="Times New Roman"/>
          <w:sz w:val="20"/>
          <w:szCs w:val="20"/>
          <w:shd w:val="clear" w:color="auto" w:fill="FFFFFF"/>
        </w:rPr>
        <w:t>http://scenariojournal.com/article/50000-trees/</w:t>
      </w:r>
      <w:r w:rsidR="00BD6E46">
        <w:rPr>
          <w:rFonts w:ascii="Times New Roman" w:hAnsi="Times New Roman"/>
          <w:sz w:val="20"/>
          <w:szCs w:val="20"/>
          <w:shd w:val="clear" w:color="auto" w:fill="FFFFFF"/>
        </w:rPr>
        <w:t>.</w:t>
      </w:r>
    </w:p>
    <w:p w14:paraId="3786ACA6" w14:textId="4CBA3CC6" w:rsidR="00792288" w:rsidRPr="00F54624" w:rsidRDefault="00792288" w:rsidP="00792288">
      <w:pPr>
        <w:rPr>
          <w:rFonts w:ascii="Times New Roman" w:hAnsi="Times New Roman"/>
          <w:b/>
          <w:i/>
          <w:color w:val="0563C1"/>
          <w:sz w:val="20"/>
          <w:szCs w:val="20"/>
          <w:shd w:val="clear" w:color="auto" w:fill="FFFFFF"/>
        </w:rPr>
      </w:pPr>
      <w:r w:rsidRPr="00F54624">
        <w:rPr>
          <w:rFonts w:ascii="Times New Roman" w:hAnsi="Times New Roman"/>
          <w:b/>
          <w:i/>
          <w:strike/>
          <w:color w:val="FF0000"/>
          <w:sz w:val="20"/>
          <w:szCs w:val="20"/>
          <w:shd w:val="clear" w:color="auto" w:fill="FFFFFF"/>
        </w:rPr>
        <w:t xml:space="preserve">- “Number of Trees per Acre by Spacing,” The University of Georgia, modified December 1996; </w:t>
      </w:r>
      <w:r w:rsidR="00F54624" w:rsidRPr="00F54624">
        <w:rPr>
          <w:rFonts w:ascii="Times New Roman" w:hAnsi="Times New Roman"/>
          <w:b/>
          <w:strike/>
          <w:color w:val="FF0000"/>
          <w:sz w:val="20"/>
          <w:szCs w:val="20"/>
        </w:rPr>
        <w:t xml:space="preserve">http://warnell.forestry.uga.edu/SERVICE/LIBRARY/for96-054/index.html </w:t>
      </w:r>
      <w:r w:rsidR="00F54624" w:rsidRPr="00F54624">
        <w:rPr>
          <w:rFonts w:ascii="Times New Roman" w:hAnsi="Times New Roman"/>
          <w:b/>
          <w:color w:val="FF0000"/>
          <w:sz w:val="20"/>
          <w:szCs w:val="20"/>
        </w:rPr>
        <w:t>(This should be removed, the link is broken, plus the other two references significantly cover the data in the sentence)</w:t>
      </w:r>
    </w:p>
  </w:footnote>
  <w:footnote w:id="13">
    <w:p w14:paraId="51A18F6C" w14:textId="4B1C223C" w:rsidR="001D4BFF" w:rsidRPr="00A94F3D" w:rsidRDefault="001D4BFF" w:rsidP="001D4BFF">
      <w:pPr>
        <w:pStyle w:val="FootnoteText"/>
        <w:spacing w:line="276" w:lineRule="auto"/>
        <w:jc w:val="both"/>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Of course, considerable CO</w:t>
      </w:r>
      <w:r w:rsidRPr="00143342">
        <w:rPr>
          <w:rFonts w:ascii="Times New Roman" w:hAnsi="Times New Roman"/>
          <w:sz w:val="20"/>
          <w:szCs w:val="20"/>
          <w:vertAlign w:val="subscript"/>
        </w:rPr>
        <w:t>2</w:t>
      </w:r>
      <w:r w:rsidRPr="00A94F3D">
        <w:rPr>
          <w:rFonts w:ascii="Times New Roman" w:hAnsi="Times New Roman"/>
          <w:sz w:val="20"/>
          <w:szCs w:val="20"/>
        </w:rPr>
        <w:t xml:space="preserve"> equivalents are already absorbed by the earth through ocean-atmosphere gas exchange (the ocean not only absorbs but also releases carbon), freshwater outgassing, rock weathering, geological activities (volcanic eruptions), respiration and fire, etc</w:t>
      </w:r>
      <w:r w:rsidR="00DD05F2" w:rsidRPr="00A94F3D">
        <w:rPr>
          <w:rFonts w:ascii="Times New Roman" w:eastAsiaTheme="minorEastAsia" w:hAnsi="Times New Roman"/>
          <w:sz w:val="20"/>
          <w:szCs w:val="20"/>
          <w:lang w:eastAsia="zh-TW"/>
        </w:rPr>
        <w:t xml:space="preserve">. </w:t>
      </w:r>
      <w:r w:rsidRPr="00A94F3D">
        <w:rPr>
          <w:rFonts w:ascii="Times New Roman" w:hAnsi="Times New Roman"/>
          <w:sz w:val="20"/>
          <w:szCs w:val="20"/>
        </w:rPr>
        <w:t>For more detailed information regarding the carbon cycle, please refer to the IPCC Fifth Assessment Report (AR5)</w:t>
      </w:r>
    </w:p>
    <w:p w14:paraId="3E080092" w14:textId="7187F281" w:rsidR="001D4BFF" w:rsidRPr="00A94F3D" w:rsidRDefault="001D4BFF" w:rsidP="001D4BFF">
      <w:pPr>
        <w:pStyle w:val="FootnoteText"/>
        <w:spacing w:line="276" w:lineRule="auto"/>
        <w:jc w:val="both"/>
        <w:rPr>
          <w:rFonts w:ascii="Times New Roman" w:hAnsi="Times New Roman"/>
          <w:sz w:val="20"/>
          <w:szCs w:val="20"/>
        </w:rPr>
      </w:pPr>
      <w:r w:rsidRPr="00143342">
        <w:rPr>
          <w:rFonts w:ascii="Times New Roman" w:hAnsi="Times New Roman"/>
          <w:sz w:val="20"/>
          <w:szCs w:val="20"/>
        </w:rPr>
        <w:t>http://www.ipcc.ch/pdf/assessment-report/ar5/wg1/WG1AR5_Chapter06_FINAL.pdf</w:t>
      </w:r>
      <w:r w:rsidR="00143342">
        <w:rPr>
          <w:rFonts w:ascii="Times New Roman" w:hAnsi="Times New Roman"/>
          <w:sz w:val="20"/>
          <w:szCs w:val="20"/>
        </w:rPr>
        <w:t>.</w:t>
      </w:r>
    </w:p>
    <w:p w14:paraId="540AAED0" w14:textId="77777777" w:rsidR="001D4BFF" w:rsidRPr="00A94F3D" w:rsidRDefault="001D4BFF" w:rsidP="001D4BFF">
      <w:pPr>
        <w:pStyle w:val="FootnoteText"/>
        <w:rPr>
          <w:rFonts w:ascii="Times New Roman" w:hAnsi="Times New Roman"/>
          <w:sz w:val="20"/>
          <w:szCs w:val="20"/>
        </w:rPr>
      </w:pPr>
    </w:p>
  </w:footnote>
  <w:footnote w:id="14">
    <w:p w14:paraId="449A2E20" w14:textId="708A78E0" w:rsidR="00792288" w:rsidRPr="003A5425" w:rsidRDefault="00792288" w:rsidP="00792288">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F</w:t>
      </w:r>
      <w:r w:rsidR="00F54624">
        <w:rPr>
          <w:rFonts w:ascii="Times New Roman" w:hAnsi="Times New Roman"/>
          <w:sz w:val="20"/>
          <w:szCs w:val="20"/>
        </w:rPr>
        <w:t>ood and Agriculture Organization of the United Nations, “Global Forest Resources Assessment 2015”</w:t>
      </w:r>
      <w:r w:rsidRPr="00A94F3D">
        <w:rPr>
          <w:rFonts w:ascii="Times New Roman" w:hAnsi="Times New Roman"/>
          <w:sz w:val="20"/>
          <w:szCs w:val="20"/>
        </w:rPr>
        <w:t xml:space="preserve"> </w:t>
      </w:r>
      <w:r w:rsidR="003A5425">
        <w:rPr>
          <w:rFonts w:ascii="Times New Roman" w:hAnsi="Times New Roman"/>
          <w:sz w:val="20"/>
          <w:szCs w:val="20"/>
        </w:rPr>
        <w:t xml:space="preserve">(Rome). Available at </w:t>
      </w:r>
      <w:r w:rsidRPr="003A5425">
        <w:rPr>
          <w:rFonts w:ascii="Times New Roman" w:hAnsi="Times New Roman"/>
          <w:iCs/>
          <w:sz w:val="20"/>
          <w:szCs w:val="20"/>
        </w:rPr>
        <w:t>http://www.uncclearn.org/sites/default/files/inventory/a-i4793e.pdf</w:t>
      </w:r>
      <w:r w:rsidR="003A5425">
        <w:rPr>
          <w:rFonts w:ascii="Times New Roman" w:hAnsi="Times New Roman"/>
          <w:iCs/>
          <w:sz w:val="20"/>
          <w:szCs w:val="20"/>
        </w:rPr>
        <w:t>.</w:t>
      </w:r>
    </w:p>
  </w:footnote>
  <w:footnote w:id="15">
    <w:p w14:paraId="69E868F3" w14:textId="62AA0963" w:rsidR="00792288" w:rsidRPr="00A94F3D" w:rsidRDefault="00792288" w:rsidP="00792288">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A31" w:rsidRPr="00A94F3D">
        <w:rPr>
          <w:rFonts w:ascii="Times New Roman" w:hAnsi="Times New Roman"/>
          <w:sz w:val="20"/>
          <w:szCs w:val="20"/>
        </w:rPr>
        <w:t xml:space="preserve">T. W. Crowther, et al., “Mapping tree density at a global scale,” </w:t>
      </w:r>
      <w:r w:rsidR="00143A31" w:rsidRPr="00A94F3D">
        <w:rPr>
          <w:rFonts w:ascii="Times New Roman" w:hAnsi="Times New Roman"/>
          <w:i/>
          <w:sz w:val="20"/>
          <w:szCs w:val="20"/>
        </w:rPr>
        <w:t xml:space="preserve">Nature </w:t>
      </w:r>
      <w:r w:rsidR="00143A31" w:rsidRPr="00A94F3D">
        <w:rPr>
          <w:rFonts w:ascii="Times New Roman" w:hAnsi="Times New Roman"/>
          <w:sz w:val="20"/>
          <w:szCs w:val="20"/>
        </w:rPr>
        <w:t>525, no. 7568 (2015): 201-205.</w:t>
      </w:r>
    </w:p>
  </w:footnote>
  <w:footnote w:id="16">
    <w:p w14:paraId="6709C2DD" w14:textId="77777777" w:rsidR="003A5425" w:rsidRDefault="00792288" w:rsidP="00792288">
      <w:pPr>
        <w:rPr>
          <w:rStyle w:val="Hyperlink"/>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143A31" w:rsidRPr="00A94F3D">
        <w:rPr>
          <w:rFonts w:ascii="Times New Roman" w:hAnsi="Times New Roman"/>
          <w:sz w:val="20"/>
          <w:szCs w:val="20"/>
        </w:rPr>
        <w:t xml:space="preserve">The World Bank, </w:t>
      </w:r>
      <w:r w:rsidR="002234DA" w:rsidRPr="00A94F3D">
        <w:rPr>
          <w:rFonts w:ascii="Times New Roman" w:eastAsiaTheme="minorEastAsia" w:hAnsi="Times New Roman"/>
          <w:sz w:val="20"/>
          <w:szCs w:val="20"/>
          <w:lang w:eastAsia="zh-TW"/>
        </w:rPr>
        <w:t>“</w:t>
      </w:r>
      <w:r w:rsidR="00143A31" w:rsidRPr="00A94F3D">
        <w:rPr>
          <w:rFonts w:ascii="Times New Roman" w:hAnsi="Times New Roman"/>
          <w:sz w:val="20"/>
          <w:szCs w:val="20"/>
        </w:rPr>
        <w:t xml:space="preserve">World </w:t>
      </w:r>
      <w:proofErr w:type="spellStart"/>
      <w:r w:rsidR="00143A31" w:rsidRPr="00A94F3D">
        <w:rPr>
          <w:rFonts w:ascii="Times New Roman" w:hAnsi="Times New Roman"/>
          <w:sz w:val="20"/>
          <w:szCs w:val="20"/>
        </w:rPr>
        <w:t>DataBank</w:t>
      </w:r>
      <w:proofErr w:type="spellEnd"/>
      <w:r w:rsidR="00143A31" w:rsidRPr="00A94F3D">
        <w:rPr>
          <w:rFonts w:ascii="Times New Roman" w:hAnsi="Times New Roman"/>
          <w:sz w:val="20"/>
          <w:szCs w:val="20"/>
        </w:rPr>
        <w:t>,</w:t>
      </w:r>
      <w:r w:rsidR="006644B3" w:rsidRPr="00A94F3D">
        <w:rPr>
          <w:rFonts w:ascii="Times New Roman" w:hAnsi="Times New Roman"/>
          <w:sz w:val="20"/>
          <w:szCs w:val="20"/>
        </w:rPr>
        <w:t>”</w:t>
      </w:r>
      <w:r w:rsidR="006644B3" w:rsidRPr="00A94F3D">
        <w:rPr>
          <w:rFonts w:ascii="Times New Roman" w:eastAsiaTheme="minorEastAsia" w:hAnsi="Times New Roman"/>
          <w:sz w:val="20"/>
          <w:szCs w:val="20"/>
          <w:lang w:eastAsia="zh-TW"/>
        </w:rPr>
        <w:t xml:space="preserve"> </w:t>
      </w:r>
      <w:r w:rsidR="003A5425">
        <w:rPr>
          <w:rFonts w:ascii="Times New Roman" w:eastAsiaTheme="minorEastAsia" w:hAnsi="Times New Roman"/>
          <w:sz w:val="20"/>
          <w:szCs w:val="20"/>
          <w:lang w:eastAsia="zh-TW"/>
        </w:rPr>
        <w:t>(2012),</w:t>
      </w:r>
    </w:p>
    <w:p w14:paraId="140F1EA0" w14:textId="340634F8" w:rsidR="00792288" w:rsidRPr="003A5425" w:rsidRDefault="003A5425" w:rsidP="00792288">
      <w:pPr>
        <w:rPr>
          <w:rFonts w:ascii="Times New Roman" w:eastAsiaTheme="minorEastAsia" w:hAnsi="Times New Roman"/>
          <w:color w:val="0563C1"/>
          <w:sz w:val="20"/>
          <w:szCs w:val="20"/>
          <w:u w:val="single"/>
          <w:lang w:eastAsia="zh-TW"/>
        </w:rPr>
      </w:pPr>
      <w:r w:rsidRPr="003A5425">
        <w:rPr>
          <w:rFonts w:ascii="Times New Roman" w:hAnsi="Times New Roman"/>
          <w:sz w:val="20"/>
          <w:szCs w:val="20"/>
        </w:rPr>
        <w:t>http://databank.worldbank.org/data//reports.aspx?source=2&amp;country=USA&amp;series=&amp;period=#</w:t>
      </w:r>
      <w:r>
        <w:rPr>
          <w:rFonts w:ascii="Times New Roman" w:hAnsi="Times New Roman"/>
          <w:sz w:val="20"/>
          <w:szCs w:val="20"/>
        </w:rPr>
        <w:t xml:space="preserve"> (accessed August 8, 2015).</w:t>
      </w:r>
      <w:r w:rsidR="00143A31" w:rsidRPr="00A94F3D">
        <w:rPr>
          <w:rStyle w:val="Hyperlink"/>
          <w:rFonts w:ascii="Times New Roman" w:hAnsi="Times New Roman"/>
          <w:sz w:val="20"/>
          <w:szCs w:val="20"/>
        </w:rPr>
        <w:t xml:space="preserve"> </w:t>
      </w:r>
    </w:p>
  </w:footnote>
  <w:footnote w:id="17">
    <w:p w14:paraId="10D6183D" w14:textId="1EF7B563" w:rsidR="001C4426" w:rsidRPr="00A94F3D" w:rsidRDefault="001C4426">
      <w:pPr>
        <w:pStyle w:val="FootnoteText"/>
        <w:rPr>
          <w:rFonts w:ascii="Times New Roman" w:eastAsiaTheme="minorEastAsia" w:hAnsi="Times New Roman"/>
          <w:sz w:val="20"/>
          <w:szCs w:val="20"/>
          <w:lang w:eastAsia="zh-TW"/>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U.S. Energy Information Administration,</w:t>
      </w:r>
      <w:r w:rsidR="003A5425">
        <w:rPr>
          <w:rFonts w:ascii="Times New Roman" w:hAnsi="Times New Roman"/>
          <w:sz w:val="20"/>
          <w:szCs w:val="20"/>
          <w:shd w:val="clear" w:color="auto" w:fill="FFFFFF"/>
        </w:rPr>
        <w:t xml:space="preserve"> “Frequently Asked Questions,” </w:t>
      </w:r>
      <w:r w:rsidR="003A5425" w:rsidRPr="003A5425">
        <w:rPr>
          <w:rFonts w:ascii="Times New Roman" w:hAnsi="Times New Roman"/>
          <w:sz w:val="20"/>
          <w:szCs w:val="20"/>
        </w:rPr>
        <w:t>http://www.eia.gov/tools/faqs/faq.cfm?id=104&amp;t=3</w:t>
      </w:r>
      <w:r w:rsidR="003A5425">
        <w:rPr>
          <w:rFonts w:ascii="Times New Roman" w:hAnsi="Times New Roman"/>
          <w:sz w:val="20"/>
          <w:szCs w:val="20"/>
        </w:rPr>
        <w:t xml:space="preserve"> (accessed </w:t>
      </w:r>
      <w:r w:rsidR="003A5425">
        <w:rPr>
          <w:rFonts w:ascii="Times New Roman" w:hAnsi="Times New Roman"/>
          <w:sz w:val="20"/>
          <w:szCs w:val="20"/>
          <w:highlight w:val="red"/>
        </w:rPr>
        <w:t>Month XX, 2014</w:t>
      </w:r>
      <w:r w:rsidR="003A5425">
        <w:rPr>
          <w:rFonts w:ascii="Times New Roman" w:hAnsi="Times New Roman"/>
          <w:sz w:val="20"/>
          <w:szCs w:val="20"/>
        </w:rPr>
        <w:t xml:space="preserve">). </w:t>
      </w:r>
      <w:del w:id="1" w:author="Krista" w:date="2016-09-10T17:51:00Z">
        <w:r w:rsidR="003A5425" w:rsidDel="003A5425">
          <w:rPr>
            <w:rFonts w:ascii="Times New Roman" w:hAnsi="Times New Roman"/>
            <w:sz w:val="20"/>
            <w:szCs w:val="20"/>
          </w:rPr>
          <w:delText>2014</w:delText>
        </w:r>
      </w:del>
    </w:p>
  </w:footnote>
  <w:footnote w:id="18">
    <w:p w14:paraId="6E68F9F3" w14:textId="4F35BF9A" w:rsidR="001C4426" w:rsidRPr="00A94F3D" w:rsidDel="00C72387" w:rsidRDefault="001C4426" w:rsidP="001C4426">
      <w:pPr>
        <w:rPr>
          <w:del w:id="2" w:author="Microsoft Office User" w:date="2016-09-12T10:43:00Z"/>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del w:id="3" w:author="Microsoft Office User" w:date="2016-09-12T10:42:00Z">
        <w:r w:rsidRPr="00A94F3D" w:rsidDel="00403330">
          <w:rPr>
            <w:rFonts w:ascii="Times New Roman" w:hAnsi="Times New Roman"/>
            <w:sz w:val="20"/>
            <w:szCs w:val="20"/>
            <w:shd w:val="clear" w:color="auto" w:fill="FFFFFF"/>
          </w:rPr>
          <w:delText>European Wind Energy Association,</w:delText>
        </w:r>
        <w:r w:rsidR="003A5425" w:rsidDel="00403330">
          <w:rPr>
            <w:rFonts w:ascii="Times New Roman" w:hAnsi="Times New Roman"/>
            <w:sz w:val="20"/>
            <w:szCs w:val="20"/>
            <w:shd w:val="clear" w:color="auto" w:fill="FFFFFF"/>
          </w:rPr>
          <w:delText xml:space="preserve"> “Wind energy’s frequently asked questions (FAQ),”</w:delText>
        </w:r>
        <w:r w:rsidRPr="00A94F3D" w:rsidDel="00403330">
          <w:rPr>
            <w:rFonts w:ascii="Times New Roman" w:hAnsi="Times New Roman"/>
            <w:sz w:val="20"/>
            <w:szCs w:val="20"/>
            <w:shd w:val="clear" w:color="auto" w:fill="FFFFFF"/>
          </w:rPr>
          <w:delText xml:space="preserve"> </w:delText>
        </w:r>
        <w:r w:rsidR="003A5425" w:rsidRPr="003A5425" w:rsidDel="00403330">
          <w:rPr>
            <w:rFonts w:ascii="Times New Roman" w:hAnsi="Times New Roman"/>
            <w:sz w:val="20"/>
            <w:szCs w:val="20"/>
          </w:rPr>
          <w:delText>http://www.ewea.org/wind-energy-basics/faq/</w:delText>
        </w:r>
        <w:r w:rsidR="003A5425" w:rsidDel="00403330">
          <w:rPr>
            <w:rFonts w:ascii="Times New Roman" w:hAnsi="Times New Roman"/>
            <w:sz w:val="20"/>
            <w:szCs w:val="20"/>
          </w:rPr>
          <w:delText xml:space="preserve"> (accessed </w:delText>
        </w:r>
        <w:r w:rsidR="003A5425" w:rsidDel="00403330">
          <w:rPr>
            <w:rFonts w:ascii="Times New Roman" w:hAnsi="Times New Roman"/>
            <w:sz w:val="20"/>
            <w:szCs w:val="20"/>
            <w:highlight w:val="red"/>
          </w:rPr>
          <w:delText>Month XX, 2015</w:delText>
        </w:r>
        <w:r w:rsidR="003A5425" w:rsidDel="00403330">
          <w:rPr>
            <w:rFonts w:ascii="Times New Roman" w:hAnsi="Times New Roman"/>
            <w:sz w:val="20"/>
            <w:szCs w:val="20"/>
          </w:rPr>
          <w:delText>).</w:delText>
        </w:r>
      </w:del>
      <w:ins w:id="4" w:author="Krista" w:date="2016-09-10T17:51:00Z">
        <w:del w:id="5" w:author="Microsoft Office User" w:date="2016-09-12T10:42:00Z">
          <w:r w:rsidR="003A5425" w:rsidDel="00403330">
            <w:rPr>
              <w:rFonts w:ascii="Times New Roman" w:hAnsi="Times New Roman"/>
              <w:sz w:val="20"/>
              <w:szCs w:val="20"/>
            </w:rPr>
            <w:delText xml:space="preserve"> </w:delText>
          </w:r>
        </w:del>
      </w:ins>
      <w:del w:id="6" w:author="Microsoft Office User" w:date="2016-09-12T10:42:00Z">
        <w:r w:rsidR="003A5425" w:rsidDel="00403330">
          <w:rPr>
            <w:rFonts w:ascii="Times New Roman" w:hAnsi="Times New Roman"/>
            <w:sz w:val="20"/>
            <w:szCs w:val="20"/>
          </w:rPr>
          <w:delText>2015</w:delText>
        </w:r>
      </w:del>
    </w:p>
    <w:p w14:paraId="4C49C8A1" w14:textId="068AA7AF" w:rsidR="001C4426" w:rsidRPr="003A5425" w:rsidRDefault="003A5425" w:rsidP="003A5425">
      <w:pPr>
        <w:rPr>
          <w:rFonts w:ascii="Times New Roman" w:hAnsi="Times New Roman"/>
          <w:sz w:val="20"/>
          <w:szCs w:val="20"/>
        </w:rPr>
      </w:pPr>
      <w:del w:id="7" w:author="Microsoft Office User" w:date="2016-09-12T10:43:00Z">
        <w:r w:rsidRPr="003A5425" w:rsidDel="00C72387">
          <w:rPr>
            <w:rFonts w:ascii="Times New Roman" w:hAnsi="Times New Roman"/>
            <w:sz w:val="20"/>
            <w:szCs w:val="20"/>
            <w:shd w:val="clear" w:color="auto" w:fill="FFFFFF"/>
          </w:rPr>
          <w:delText>-</w:delText>
        </w:r>
        <w:r w:rsidDel="00C72387">
          <w:rPr>
            <w:rFonts w:ascii="Times New Roman" w:hAnsi="Times New Roman"/>
            <w:sz w:val="20"/>
            <w:szCs w:val="20"/>
            <w:shd w:val="clear" w:color="auto" w:fill="FFFFFF"/>
          </w:rPr>
          <w:delText xml:space="preserve"> </w:delText>
        </w:r>
      </w:del>
      <w:proofErr w:type="spellStart"/>
      <w:r w:rsidR="001C4426" w:rsidRPr="003A5425">
        <w:rPr>
          <w:rFonts w:ascii="Times New Roman" w:hAnsi="Times New Roman"/>
          <w:sz w:val="20"/>
          <w:szCs w:val="20"/>
          <w:shd w:val="clear" w:color="auto" w:fill="FFFFFF"/>
        </w:rPr>
        <w:t>FirstSolar</w:t>
      </w:r>
      <w:proofErr w:type="spellEnd"/>
      <w:r w:rsidR="001C4426" w:rsidRPr="003A5425">
        <w:rPr>
          <w:rFonts w:ascii="Times New Roman" w:hAnsi="Times New Roman"/>
          <w:sz w:val="20"/>
          <w:szCs w:val="20"/>
          <w:shd w:val="clear" w:color="auto" w:fill="FFFFFF"/>
        </w:rPr>
        <w:t xml:space="preserve">, </w:t>
      </w:r>
      <w:r>
        <w:rPr>
          <w:rFonts w:ascii="Times New Roman" w:hAnsi="Times New Roman"/>
          <w:sz w:val="20"/>
          <w:szCs w:val="20"/>
          <w:shd w:val="clear" w:color="auto" w:fill="FFFFFF"/>
        </w:rPr>
        <w:t xml:space="preserve">“Topaz Solar Farm: Project Overview,” </w:t>
      </w:r>
      <w:del w:id="8" w:author="Krista" w:date="2016-09-10T17:52:00Z">
        <w:r w:rsidR="001C4426" w:rsidRPr="003A5425" w:rsidDel="003A5425">
          <w:rPr>
            <w:rFonts w:ascii="Times New Roman" w:hAnsi="Times New Roman"/>
            <w:sz w:val="20"/>
            <w:szCs w:val="20"/>
            <w:shd w:val="clear" w:color="auto" w:fill="FFFFFF"/>
          </w:rPr>
          <w:delText xml:space="preserve">2014 </w:delText>
        </w:r>
      </w:del>
      <w:r w:rsidRPr="003A5425">
        <w:rPr>
          <w:rFonts w:ascii="Times New Roman" w:hAnsi="Times New Roman"/>
          <w:sz w:val="20"/>
          <w:szCs w:val="20"/>
        </w:rPr>
        <w:t>http://www.firstsolar.com/en/about-us/projects/topaz-solar-farm/</w:t>
      </w:r>
      <w:ins w:id="9" w:author="Krista" w:date="2016-09-10T17:52:00Z">
        <w:r>
          <w:rPr>
            <w:rFonts w:ascii="Times New Roman" w:hAnsi="Times New Roman"/>
            <w:sz w:val="20"/>
            <w:szCs w:val="20"/>
          </w:rPr>
          <w:t xml:space="preserve"> </w:t>
        </w:r>
      </w:ins>
      <w:r>
        <w:rPr>
          <w:rFonts w:ascii="Times New Roman" w:hAnsi="Times New Roman"/>
          <w:sz w:val="20"/>
          <w:szCs w:val="20"/>
        </w:rPr>
        <w:t xml:space="preserve">(accessed </w:t>
      </w:r>
      <w:r>
        <w:rPr>
          <w:rFonts w:ascii="Times New Roman" w:hAnsi="Times New Roman"/>
          <w:sz w:val="20"/>
          <w:szCs w:val="20"/>
          <w:highlight w:val="red"/>
        </w:rPr>
        <w:t>Month XX, 2014</w:t>
      </w:r>
      <w:r>
        <w:rPr>
          <w:rFonts w:ascii="Times New Roman" w:hAnsi="Times New Roman"/>
          <w:sz w:val="20"/>
          <w:szCs w:val="20"/>
        </w:rPr>
        <w:t>).</w:t>
      </w:r>
    </w:p>
    <w:p w14:paraId="735BEBD5" w14:textId="017C9E17" w:rsidR="001C4426" w:rsidRPr="00A94F3D" w:rsidRDefault="003A5425" w:rsidP="001C4426">
      <w:pPr>
        <w:pStyle w:val="FootnoteText"/>
        <w:rPr>
          <w:rFonts w:ascii="Times New Roman" w:eastAsiaTheme="minorEastAsia" w:hAnsi="Times New Roman"/>
          <w:sz w:val="20"/>
          <w:szCs w:val="20"/>
          <w:lang w:eastAsia="zh-TW"/>
        </w:rPr>
      </w:pPr>
      <w:r>
        <w:t xml:space="preserve">- </w:t>
      </w:r>
      <w:r>
        <w:rPr>
          <w:rFonts w:ascii="Times New Roman" w:hAnsi="Times New Roman"/>
          <w:sz w:val="20"/>
          <w:szCs w:val="20"/>
        </w:rPr>
        <w:t xml:space="preserve">Project Gutenberg Self-Publishing Press, “Topaz Solar Farm,” </w:t>
      </w:r>
      <w:r w:rsidRPr="003A5425">
        <w:rPr>
          <w:rFonts w:ascii="Times New Roman" w:hAnsi="Times New Roman"/>
          <w:sz w:val="20"/>
          <w:szCs w:val="20"/>
        </w:rPr>
        <w:t>http://self.gutenberg.org/articles/topaz_solar_farm</w:t>
      </w:r>
      <w:r>
        <w:rPr>
          <w:rFonts w:ascii="Times New Roman" w:hAnsi="Times New Roman"/>
          <w:sz w:val="20"/>
          <w:szCs w:val="20"/>
        </w:rPr>
        <w:t xml:space="preserve"> (accessed </w:t>
      </w:r>
      <w:r w:rsidRPr="003A5425">
        <w:rPr>
          <w:rFonts w:ascii="Times New Roman" w:hAnsi="Times New Roman"/>
          <w:sz w:val="20"/>
          <w:szCs w:val="20"/>
          <w:highlight w:val="red"/>
        </w:rPr>
        <w:t>Month XX, YYYY</w:t>
      </w:r>
      <w:r>
        <w:rPr>
          <w:rFonts w:ascii="Times New Roman" w:hAnsi="Times New Roman"/>
          <w:sz w:val="20"/>
          <w:szCs w:val="20"/>
        </w:rPr>
        <w:t>).</w:t>
      </w:r>
    </w:p>
  </w:footnote>
  <w:footnote w:id="19">
    <w:p w14:paraId="1FE8E5C4" w14:textId="3D2A35E3" w:rsidR="00C72387" w:rsidRDefault="00792288" w:rsidP="001C4426">
      <w:pPr>
        <w:rPr>
          <w:ins w:id="10" w:author="Microsoft Office User" w:date="2016-09-12T10:42:00Z"/>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ins w:id="11" w:author="Microsoft Office User" w:date="2016-09-12T10:42:00Z">
        <w:r w:rsidR="00C72387" w:rsidRPr="00A94F3D">
          <w:rPr>
            <w:rFonts w:ascii="Times New Roman" w:hAnsi="Times New Roman"/>
            <w:sz w:val="20"/>
            <w:szCs w:val="20"/>
            <w:shd w:val="clear" w:color="auto" w:fill="FFFFFF"/>
          </w:rPr>
          <w:t>European Wind Energy Association,</w:t>
        </w:r>
        <w:r w:rsidR="00C72387">
          <w:rPr>
            <w:rFonts w:ascii="Times New Roman" w:hAnsi="Times New Roman"/>
            <w:sz w:val="20"/>
            <w:szCs w:val="20"/>
            <w:shd w:val="clear" w:color="auto" w:fill="FFFFFF"/>
          </w:rPr>
          <w:t xml:space="preserve"> “Wind energy’s frequently asked questions (FAQ),”</w:t>
        </w:r>
        <w:r w:rsidR="00C72387" w:rsidRPr="00A94F3D">
          <w:rPr>
            <w:rFonts w:ascii="Times New Roman" w:hAnsi="Times New Roman"/>
            <w:sz w:val="20"/>
            <w:szCs w:val="20"/>
            <w:shd w:val="clear" w:color="auto" w:fill="FFFFFF"/>
          </w:rPr>
          <w:t xml:space="preserve"> </w:t>
        </w:r>
        <w:r w:rsidR="00C72387" w:rsidRPr="003A5425">
          <w:rPr>
            <w:rFonts w:ascii="Times New Roman" w:hAnsi="Times New Roman"/>
            <w:sz w:val="20"/>
            <w:szCs w:val="20"/>
          </w:rPr>
          <w:t>http://www.ewea.org/wind-energy-basics/faq/</w:t>
        </w:r>
        <w:r w:rsidR="00C72387">
          <w:rPr>
            <w:rFonts w:ascii="Times New Roman" w:hAnsi="Times New Roman"/>
            <w:sz w:val="20"/>
            <w:szCs w:val="20"/>
          </w:rPr>
          <w:t xml:space="preserve"> (accessed </w:t>
        </w:r>
        <w:r w:rsidR="00C72387">
          <w:rPr>
            <w:rFonts w:ascii="Times New Roman" w:hAnsi="Times New Roman"/>
            <w:sz w:val="20"/>
            <w:szCs w:val="20"/>
            <w:highlight w:val="red"/>
          </w:rPr>
          <w:t>Month XX, 2015</w:t>
        </w:r>
        <w:r w:rsidR="00C72387">
          <w:rPr>
            <w:rFonts w:ascii="Times New Roman" w:hAnsi="Times New Roman"/>
            <w:sz w:val="20"/>
            <w:szCs w:val="20"/>
          </w:rPr>
          <w:t xml:space="preserve">). </w:t>
        </w:r>
      </w:ins>
    </w:p>
    <w:p w14:paraId="22A1CD4A" w14:textId="5C8A3543" w:rsidR="001C4426" w:rsidRPr="003A5425" w:rsidRDefault="00C72387" w:rsidP="001C4426">
      <w:pPr>
        <w:rPr>
          <w:rFonts w:ascii="Times New Roman" w:hAnsi="Times New Roman"/>
          <w:sz w:val="20"/>
          <w:szCs w:val="20"/>
          <w:shd w:val="clear" w:color="auto" w:fill="FFFFFF"/>
        </w:rPr>
      </w:pPr>
      <w:ins w:id="12" w:author="Microsoft Office User" w:date="2016-09-12T10:43:00Z">
        <w:r>
          <w:rPr>
            <w:rFonts w:ascii="Times New Roman" w:hAnsi="Times New Roman"/>
            <w:sz w:val="20"/>
            <w:szCs w:val="20"/>
            <w:shd w:val="clear" w:color="auto" w:fill="FFFFFF"/>
          </w:rPr>
          <w:t xml:space="preserve"> - </w:t>
        </w:r>
      </w:ins>
      <w:r w:rsidR="001C4426" w:rsidRPr="00A94F3D">
        <w:rPr>
          <w:rFonts w:ascii="Times New Roman" w:hAnsi="Times New Roman"/>
          <w:sz w:val="20"/>
          <w:szCs w:val="20"/>
          <w:shd w:val="clear" w:color="auto" w:fill="FFFFFF"/>
        </w:rPr>
        <w:t xml:space="preserve">Wind farm: On an 8Dx4D grid with 100m diameter rotors; </w:t>
      </w:r>
      <w:r w:rsidR="003A5425">
        <w:rPr>
          <w:rFonts w:ascii="Times New Roman" w:hAnsi="Times New Roman"/>
          <w:sz w:val="20"/>
          <w:szCs w:val="20"/>
          <w:shd w:val="clear" w:color="auto" w:fill="FFFFFF"/>
        </w:rPr>
        <w:t xml:space="preserve">EDF Energy Renewables, “FAQ,” </w:t>
      </w:r>
      <w:r w:rsidR="003A5425" w:rsidRPr="003A5425">
        <w:rPr>
          <w:rFonts w:ascii="Times New Roman" w:hAnsi="Times New Roman"/>
          <w:sz w:val="20"/>
          <w:szCs w:val="20"/>
        </w:rPr>
        <w:t>http://www.edf-er.com/AboutWindEnergy/FAQ.aspx</w:t>
      </w:r>
      <w:r w:rsidR="003A5425">
        <w:rPr>
          <w:rFonts w:ascii="Times New Roman" w:hAnsi="Times New Roman"/>
          <w:sz w:val="20"/>
          <w:szCs w:val="20"/>
        </w:rPr>
        <w:t xml:space="preserve"> (accessed </w:t>
      </w:r>
      <w:r w:rsidR="003A5425" w:rsidRPr="003A5425">
        <w:rPr>
          <w:rFonts w:ascii="Times New Roman" w:hAnsi="Times New Roman"/>
          <w:sz w:val="20"/>
          <w:szCs w:val="20"/>
          <w:highlight w:val="red"/>
        </w:rPr>
        <w:t>Month XX, YYYY</w:t>
      </w:r>
      <w:r w:rsidR="003A5425">
        <w:rPr>
          <w:rFonts w:ascii="Times New Roman" w:hAnsi="Times New Roman"/>
          <w:sz w:val="20"/>
          <w:szCs w:val="20"/>
        </w:rPr>
        <w:t>).</w:t>
      </w:r>
    </w:p>
    <w:p w14:paraId="17CA6B5C" w14:textId="354A1CDC" w:rsidR="00792288" w:rsidRPr="009F41BC" w:rsidRDefault="009F41BC" w:rsidP="009F41BC">
      <w:pPr>
        <w:rPr>
          <w:rFonts w:ascii="Times New Roman" w:hAnsi="Times New Roman"/>
          <w:sz w:val="20"/>
          <w:szCs w:val="20"/>
        </w:rPr>
      </w:pPr>
      <w:r w:rsidRPr="009F41BC">
        <w:rPr>
          <w:rFonts w:ascii="Times New Roman" w:hAnsi="Times New Roman"/>
          <w:sz w:val="20"/>
          <w:szCs w:val="20"/>
        </w:rPr>
        <w:t>-</w:t>
      </w:r>
      <w:r>
        <w:rPr>
          <w:rFonts w:ascii="Times New Roman" w:hAnsi="Times New Roman"/>
          <w:sz w:val="20"/>
          <w:szCs w:val="20"/>
        </w:rPr>
        <w:t xml:space="preserve"> National Wind Watch, “FAQ-Output,” </w:t>
      </w:r>
      <w:r w:rsidRPr="009F41BC">
        <w:rPr>
          <w:rFonts w:ascii="Times New Roman" w:hAnsi="Times New Roman"/>
          <w:sz w:val="20"/>
          <w:szCs w:val="20"/>
        </w:rPr>
        <w:t>https://www.wind-watch.org/faq-output.php</w:t>
      </w:r>
      <w:r>
        <w:rPr>
          <w:rFonts w:ascii="Times New Roman" w:hAnsi="Times New Roman"/>
          <w:sz w:val="20"/>
          <w:szCs w:val="20"/>
        </w:rPr>
        <w:t xml:space="preserve"> (accessed </w:t>
      </w:r>
      <w:r w:rsidRPr="0061264A">
        <w:rPr>
          <w:rFonts w:ascii="Times New Roman" w:hAnsi="Times New Roman"/>
          <w:sz w:val="20"/>
          <w:szCs w:val="20"/>
          <w:highlight w:val="red"/>
        </w:rPr>
        <w:t>Month XX, YYYY</w:t>
      </w:r>
      <w:r>
        <w:rPr>
          <w:rFonts w:ascii="Times New Roman" w:hAnsi="Times New Roman"/>
          <w:sz w:val="20"/>
          <w:szCs w:val="20"/>
        </w:rPr>
        <w:t>).</w:t>
      </w:r>
    </w:p>
  </w:footnote>
  <w:footnote w:id="20">
    <w:p w14:paraId="55B05D66" w14:textId="21A46C89" w:rsidR="00792288" w:rsidRPr="00A94F3D" w:rsidRDefault="00792288" w:rsidP="00792288">
      <w:pPr>
        <w:pStyle w:val="FootnoteText"/>
        <w:rPr>
          <w:rFonts w:ascii="Times New Roman" w:hAnsi="Times New Roman"/>
          <w:sz w:val="20"/>
          <w:szCs w:val="20"/>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361510" w:rsidRPr="00A94F3D">
        <w:rPr>
          <w:rFonts w:ascii="Times New Roman" w:hAnsi="Times New Roman"/>
          <w:sz w:val="20"/>
          <w:szCs w:val="20"/>
        </w:rPr>
        <w:t xml:space="preserve">Future Directions International, “The Future Prospects for Global Arable Land” (May 19, 2011), </w:t>
      </w:r>
      <w:r w:rsidR="00361510" w:rsidRPr="003A5425">
        <w:rPr>
          <w:rFonts w:ascii="Times New Roman" w:hAnsi="Times New Roman"/>
          <w:sz w:val="20"/>
          <w:szCs w:val="20"/>
        </w:rPr>
        <w:t>http://www.futuredirections.org.au/publication/the-future-prospects-for-global-arable-land/</w:t>
      </w:r>
      <w:r w:rsidR="00361510" w:rsidRPr="00A94F3D">
        <w:rPr>
          <w:rFonts w:ascii="Times New Roman" w:hAnsi="Times New Roman"/>
          <w:sz w:val="20"/>
          <w:szCs w:val="20"/>
        </w:rPr>
        <w:t xml:space="preserve"> (accessed June 24, 2016).</w:t>
      </w:r>
    </w:p>
  </w:footnote>
  <w:footnote w:id="21">
    <w:p w14:paraId="02392EFC" w14:textId="7C4BAB4D" w:rsidR="00792288" w:rsidRPr="009F41BC" w:rsidRDefault="00792288" w:rsidP="009F41BC">
      <w:pPr>
        <w:widowControl w:val="0"/>
        <w:autoSpaceDE w:val="0"/>
        <w:autoSpaceDN w:val="0"/>
        <w:adjustRightInd w:val="0"/>
        <w:spacing w:line="276" w:lineRule="auto"/>
        <w:rPr>
          <w:rFonts w:ascii="Times New Roman" w:hAnsi="Times New Roman"/>
          <w:sz w:val="20"/>
          <w:szCs w:val="20"/>
        </w:rPr>
      </w:pPr>
      <w:r w:rsidRPr="00A94F3D">
        <w:rPr>
          <w:rStyle w:val="FootnoteReference"/>
          <w:rFonts w:ascii="Times New Roman" w:hAnsi="Times New Roman"/>
          <w:sz w:val="20"/>
          <w:szCs w:val="20"/>
        </w:rPr>
        <w:footnoteRef/>
      </w:r>
      <w:r w:rsidR="00E368D1" w:rsidRPr="00A94F3D">
        <w:rPr>
          <w:rFonts w:ascii="Times New Roman" w:hAnsi="Times New Roman"/>
          <w:sz w:val="20"/>
          <w:szCs w:val="20"/>
        </w:rPr>
        <w:t xml:space="preserve"> The World Bank</w:t>
      </w:r>
      <w:r w:rsidR="001C4426" w:rsidRPr="00A94F3D">
        <w:rPr>
          <w:rFonts w:ascii="Times New Roman" w:eastAsiaTheme="minorEastAsia" w:hAnsi="Times New Roman"/>
          <w:sz w:val="20"/>
          <w:szCs w:val="20"/>
          <w:lang w:eastAsia="zh-TW"/>
        </w:rPr>
        <w:t xml:space="preserve">, </w:t>
      </w:r>
      <w:r w:rsidR="00DD05F2" w:rsidRPr="00A94F3D">
        <w:rPr>
          <w:rFonts w:ascii="Times New Roman" w:eastAsiaTheme="minorEastAsia" w:hAnsi="Times New Roman"/>
          <w:sz w:val="20"/>
          <w:szCs w:val="20"/>
          <w:lang w:eastAsia="zh-TW"/>
        </w:rPr>
        <w:t>“</w:t>
      </w:r>
      <w:r w:rsidR="009F41BC">
        <w:rPr>
          <w:rFonts w:ascii="Times New Roman" w:hAnsi="Times New Roman"/>
          <w:sz w:val="20"/>
          <w:szCs w:val="20"/>
        </w:rPr>
        <w:t>Arable land (hectares per person)</w:t>
      </w:r>
      <w:r w:rsidR="00E368D1" w:rsidRPr="00A94F3D">
        <w:rPr>
          <w:rFonts w:ascii="Times New Roman" w:hAnsi="Times New Roman"/>
          <w:sz w:val="20"/>
          <w:szCs w:val="20"/>
        </w:rPr>
        <w:t>,</w:t>
      </w:r>
      <w:r w:rsidR="00DD05F2" w:rsidRPr="00A94F3D">
        <w:rPr>
          <w:rFonts w:ascii="Times New Roman" w:eastAsiaTheme="minorEastAsia" w:hAnsi="Times New Roman"/>
          <w:sz w:val="20"/>
          <w:szCs w:val="20"/>
          <w:lang w:eastAsia="zh-TW"/>
        </w:rPr>
        <w:t>”</w:t>
      </w:r>
      <w:r w:rsidR="00E368D1" w:rsidRPr="00A94F3D">
        <w:rPr>
          <w:rFonts w:ascii="Times New Roman" w:hAnsi="Times New Roman"/>
          <w:sz w:val="20"/>
          <w:szCs w:val="20"/>
        </w:rPr>
        <w:t xml:space="preserve"> </w:t>
      </w:r>
      <w:r w:rsidR="009F41BC" w:rsidRPr="009F41BC">
        <w:rPr>
          <w:rFonts w:ascii="Times New Roman" w:hAnsi="Times New Roman"/>
          <w:sz w:val="20"/>
          <w:szCs w:val="20"/>
        </w:rPr>
        <w:t>http://data.worldbank.org/indicator/AG.LND.ARBL.HA.PC</w:t>
      </w:r>
      <w:r w:rsidR="009F41BC">
        <w:rPr>
          <w:rFonts w:ascii="Times New Roman" w:hAnsi="Times New Roman"/>
          <w:sz w:val="20"/>
          <w:szCs w:val="20"/>
        </w:rPr>
        <w:t xml:space="preserve"> (accessed June 26, 2016).</w:t>
      </w:r>
    </w:p>
  </w:footnote>
  <w:footnote w:id="22">
    <w:p w14:paraId="66CC38B6" w14:textId="1C0BA236" w:rsidR="00792288" w:rsidRPr="00A94F3D" w:rsidRDefault="00792288" w:rsidP="00792288">
      <w:pPr>
        <w:rPr>
          <w:rFonts w:ascii="Times New Roman" w:hAnsi="Times New Roman"/>
          <w:i/>
          <w:sz w:val="20"/>
          <w:szCs w:val="20"/>
          <w:shd w:val="clear" w:color="auto" w:fill="FFFFFF"/>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E368D1" w:rsidRPr="00A94F3D">
        <w:rPr>
          <w:rFonts w:ascii="Times New Roman" w:hAnsi="Times New Roman"/>
          <w:sz w:val="20"/>
          <w:szCs w:val="20"/>
        </w:rPr>
        <w:t xml:space="preserve">Christine Chemnitz &amp; </w:t>
      </w:r>
      <w:proofErr w:type="spellStart"/>
      <w:r w:rsidR="00E368D1" w:rsidRPr="00A94F3D">
        <w:rPr>
          <w:rFonts w:ascii="Times New Roman" w:hAnsi="Times New Roman"/>
          <w:sz w:val="20"/>
          <w:szCs w:val="20"/>
        </w:rPr>
        <w:t>Jes</w:t>
      </w:r>
      <w:proofErr w:type="spellEnd"/>
      <w:r w:rsidR="00E368D1" w:rsidRPr="00A94F3D">
        <w:rPr>
          <w:rFonts w:ascii="Times New Roman" w:hAnsi="Times New Roman"/>
          <w:sz w:val="20"/>
          <w:szCs w:val="20"/>
        </w:rPr>
        <w:t xml:space="preserve"> </w:t>
      </w:r>
      <w:proofErr w:type="spellStart"/>
      <w:r w:rsidR="00E368D1" w:rsidRPr="00A94F3D">
        <w:rPr>
          <w:rFonts w:ascii="Times New Roman" w:hAnsi="Times New Roman"/>
          <w:sz w:val="20"/>
          <w:szCs w:val="20"/>
        </w:rPr>
        <w:t>Weigelt</w:t>
      </w:r>
      <w:proofErr w:type="spellEnd"/>
      <w:r w:rsidR="00E368D1" w:rsidRPr="00A94F3D">
        <w:rPr>
          <w:rFonts w:ascii="Times New Roman" w:hAnsi="Times New Roman"/>
          <w:sz w:val="20"/>
          <w:szCs w:val="20"/>
        </w:rPr>
        <w:t xml:space="preserve"> (</w:t>
      </w:r>
      <w:proofErr w:type="spellStart"/>
      <w:r w:rsidR="00E368D1" w:rsidRPr="00A94F3D">
        <w:rPr>
          <w:rFonts w:ascii="Times New Roman" w:hAnsi="Times New Roman"/>
          <w:sz w:val="20"/>
          <w:szCs w:val="20"/>
        </w:rPr>
        <w:t>eds</w:t>
      </w:r>
      <w:proofErr w:type="spellEnd"/>
      <w:r w:rsidR="00E368D1" w:rsidRPr="00A94F3D">
        <w:rPr>
          <w:rFonts w:ascii="Times New Roman" w:hAnsi="Times New Roman"/>
          <w:sz w:val="20"/>
          <w:szCs w:val="20"/>
        </w:rPr>
        <w:t xml:space="preserve">), </w:t>
      </w:r>
      <w:r w:rsidR="00E368D1" w:rsidRPr="00A94F3D">
        <w:rPr>
          <w:rFonts w:ascii="Times New Roman" w:hAnsi="Times New Roman"/>
          <w:i/>
          <w:sz w:val="20"/>
          <w:szCs w:val="20"/>
        </w:rPr>
        <w:t xml:space="preserve">The Soil Atlas 2015 </w:t>
      </w:r>
      <w:r w:rsidR="00E368D1" w:rsidRPr="00A94F3D">
        <w:rPr>
          <w:rFonts w:ascii="Times New Roman" w:hAnsi="Times New Roman"/>
          <w:sz w:val="20"/>
          <w:szCs w:val="20"/>
        </w:rPr>
        <w:t xml:space="preserve">(Berlin &amp; Potsdam: Heinrich </w:t>
      </w:r>
      <w:proofErr w:type="spellStart"/>
      <w:r w:rsidR="00E368D1" w:rsidRPr="00A94F3D">
        <w:rPr>
          <w:rFonts w:ascii="Times New Roman" w:hAnsi="Times New Roman"/>
          <w:sz w:val="20"/>
          <w:szCs w:val="20"/>
        </w:rPr>
        <w:t>Böil</w:t>
      </w:r>
      <w:proofErr w:type="spellEnd"/>
      <w:r w:rsidR="00E368D1" w:rsidRPr="00A94F3D">
        <w:rPr>
          <w:rFonts w:ascii="Times New Roman" w:hAnsi="Times New Roman"/>
          <w:sz w:val="20"/>
          <w:szCs w:val="20"/>
        </w:rPr>
        <w:t xml:space="preserve"> Foundation &amp; Institute for Advanced Sustainability Studies, 2015). Available at http://globalsoilweek.org/wp-content/uploads/2014/12/soilatlas2015_web_141221.pdf.</w:t>
      </w:r>
    </w:p>
  </w:footnote>
  <w:footnote w:id="23">
    <w:p w14:paraId="387C35F8" w14:textId="797EF367" w:rsidR="00B8052F" w:rsidRDefault="00051D25" w:rsidP="00A94F3D">
      <w:pPr>
        <w:rPr>
          <w:rFonts w:ascii="Times New Roman" w:hAnsi="Times New Roman"/>
          <w:sz w:val="20"/>
          <w:szCs w:val="20"/>
        </w:rPr>
      </w:pPr>
      <w:r w:rsidRPr="00B8052F">
        <w:rPr>
          <w:rStyle w:val="FootnoteReference"/>
          <w:rFonts w:ascii="Times New Roman" w:hAnsi="Times New Roman"/>
          <w:sz w:val="20"/>
          <w:szCs w:val="20"/>
        </w:rPr>
        <w:footnoteRef/>
      </w:r>
      <w:r w:rsidRPr="00B8052F">
        <w:rPr>
          <w:rFonts w:ascii="Times New Roman" w:hAnsi="Times New Roman"/>
          <w:sz w:val="20"/>
          <w:szCs w:val="20"/>
        </w:rPr>
        <w:t xml:space="preserve"> </w:t>
      </w:r>
      <w:r w:rsidR="00B8052F" w:rsidRPr="00B8052F">
        <w:rPr>
          <w:rFonts w:ascii="Times New Roman" w:hAnsi="Times New Roman"/>
          <w:sz w:val="20"/>
          <w:szCs w:val="20"/>
        </w:rPr>
        <w:t xml:space="preserve">United Nations, Department of Economic and Social Affairs, Population Division, </w:t>
      </w:r>
      <w:r w:rsidR="00B8052F" w:rsidRPr="00B8052F">
        <w:rPr>
          <w:rFonts w:ascii="Times New Roman" w:hAnsi="Times New Roman"/>
          <w:i/>
          <w:sz w:val="20"/>
          <w:szCs w:val="20"/>
        </w:rPr>
        <w:t xml:space="preserve">World Population Prospects: The 2015 Revision, Key Findings and Advance Tables </w:t>
      </w:r>
      <w:r w:rsidR="00B8052F" w:rsidRPr="00B8052F">
        <w:rPr>
          <w:rFonts w:ascii="Times New Roman" w:hAnsi="Times New Roman"/>
          <w:sz w:val="20"/>
          <w:szCs w:val="20"/>
        </w:rPr>
        <w:t>(2015). Available at https://esa.un.org/unpd/wpp/Publications/.</w:t>
      </w:r>
    </w:p>
    <w:p w14:paraId="58B854A8" w14:textId="32921A0F" w:rsidR="00051D25" w:rsidRPr="00A94F3D" w:rsidRDefault="00051D25" w:rsidP="00A94F3D">
      <w:pPr>
        <w:rPr>
          <w:rFonts w:ascii="Times New Roman" w:eastAsiaTheme="minorEastAsia" w:hAnsi="Times New Roman"/>
          <w:sz w:val="20"/>
          <w:szCs w:val="20"/>
          <w:lang w:eastAsia="zh-TW"/>
        </w:rPr>
      </w:pPr>
      <w:del w:id="27" w:author="Krista" w:date="2016-09-10T18:14:00Z">
        <w:r w:rsidRPr="00B8052F" w:rsidDel="00B8052F">
          <w:rPr>
            <w:rFonts w:ascii="Times New Roman" w:hAnsi="Times New Roman"/>
            <w:sz w:val="20"/>
            <w:szCs w:val="20"/>
            <w:shd w:val="clear" w:color="auto" w:fill="FFFFFF"/>
          </w:rPr>
          <w:delText xml:space="preserve">United Nations (2015) World Population Prospects, </w:delText>
        </w:r>
        <w:r w:rsidRPr="00B8052F" w:rsidDel="00B8052F">
          <w:rPr>
            <w:rFonts w:ascii="Times New Roman" w:eastAsiaTheme="minorEastAsia" w:hAnsi="Times New Roman"/>
            <w:sz w:val="20"/>
            <w:szCs w:val="20"/>
            <w:shd w:val="clear" w:color="auto" w:fill="FFFFFF"/>
            <w:lang w:eastAsia="zh-TW"/>
          </w:rPr>
          <w:delText>Key Findings and Advance tables, 2015 Revision</w:delText>
        </w:r>
        <w:r w:rsidRPr="00B8052F" w:rsidDel="00B8052F">
          <w:rPr>
            <w:rFonts w:ascii="Times New Roman" w:hAnsi="Times New Roman"/>
            <w:sz w:val="20"/>
            <w:szCs w:val="20"/>
            <w:shd w:val="clear" w:color="auto" w:fill="FFFFFF"/>
          </w:rPr>
          <w:delText>; http://www.un.org/en/development/desa/population/events/other/10/index.shtml</w:delText>
        </w:r>
      </w:del>
    </w:p>
  </w:footnote>
  <w:footnote w:id="24">
    <w:p w14:paraId="28772F13" w14:textId="205A676D" w:rsidR="00E368D1" w:rsidRPr="00A94F3D" w:rsidRDefault="00E368D1">
      <w:pPr>
        <w:pStyle w:val="FootnoteText"/>
        <w:rPr>
          <w:rFonts w:ascii="Times New Roman" w:hAnsi="Times New Roman"/>
          <w:sz w:val="20"/>
          <w:szCs w:val="20"/>
          <w:lang w:val="en-CA"/>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Pr="00A94F3D">
        <w:rPr>
          <w:rFonts w:ascii="Times New Roman" w:hAnsi="Times New Roman"/>
          <w:sz w:val="20"/>
          <w:szCs w:val="20"/>
          <w:shd w:val="clear" w:color="auto" w:fill="FFFFFF"/>
        </w:rPr>
        <w:t xml:space="preserve">United States Census Bureau, “New York County (Manhattan Borough), New York State &amp; County </w:t>
      </w:r>
      <w:proofErr w:type="spellStart"/>
      <w:r w:rsidRPr="00A94F3D">
        <w:rPr>
          <w:rFonts w:ascii="Times New Roman" w:hAnsi="Times New Roman"/>
          <w:sz w:val="20"/>
          <w:szCs w:val="20"/>
          <w:shd w:val="clear" w:color="auto" w:fill="FFFFFF"/>
        </w:rPr>
        <w:t>QuickFacts</w:t>
      </w:r>
      <w:proofErr w:type="spellEnd"/>
      <w:r w:rsidRPr="00A94F3D">
        <w:rPr>
          <w:rFonts w:ascii="Times New Roman" w:hAnsi="Times New Roman"/>
          <w:sz w:val="20"/>
          <w:szCs w:val="20"/>
          <w:shd w:val="clear" w:color="auto" w:fill="FFFFFF"/>
        </w:rPr>
        <w:t xml:space="preserve">,” </w:t>
      </w:r>
      <w:r w:rsidR="00B8052F" w:rsidRPr="00B8052F">
        <w:rPr>
          <w:rFonts w:ascii="Times New Roman" w:hAnsi="Times New Roman"/>
          <w:sz w:val="20"/>
          <w:szCs w:val="20"/>
        </w:rPr>
        <w:t>http://quickfacts.census.gov/qfd/states/36/36061.html</w:t>
      </w:r>
      <w:r w:rsidR="00B8052F">
        <w:rPr>
          <w:rFonts w:ascii="Times New Roman" w:hAnsi="Times New Roman"/>
          <w:sz w:val="20"/>
          <w:szCs w:val="20"/>
        </w:rPr>
        <w:t xml:space="preserve"> (accessed April 5, 2015).</w:t>
      </w:r>
    </w:p>
  </w:footnote>
  <w:footnote w:id="25">
    <w:p w14:paraId="3451388F" w14:textId="48E40393" w:rsidR="00E368D1" w:rsidRPr="00A94F3D" w:rsidRDefault="00E368D1" w:rsidP="00A94F3D">
      <w:pPr>
        <w:pStyle w:val="FootnoteText"/>
        <w:rPr>
          <w:rFonts w:ascii="Times New Roman" w:hAnsi="Times New Roman"/>
          <w:sz w:val="20"/>
          <w:szCs w:val="20"/>
          <w:lang w:val="en-CA"/>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Clara Lewis, “Dharavi in Mumbai is no longer Asia’s largest slum,” </w:t>
      </w:r>
      <w:r w:rsidRPr="00A94F3D">
        <w:rPr>
          <w:rFonts w:ascii="Times New Roman" w:hAnsi="Times New Roman"/>
          <w:i/>
          <w:sz w:val="20"/>
          <w:szCs w:val="20"/>
        </w:rPr>
        <w:t xml:space="preserve">The Times of India </w:t>
      </w:r>
      <w:r w:rsidRPr="00A94F3D">
        <w:rPr>
          <w:rFonts w:ascii="Times New Roman" w:hAnsi="Times New Roman"/>
          <w:sz w:val="20"/>
          <w:szCs w:val="20"/>
        </w:rPr>
        <w:t>(July 6, 2011), http://timesofindia.indiatimes.com/india/Dharavi-in-Mumbai-is-no-longer-Asias-largest-slum/articleshow/9119450.cms?referral=PM</w:t>
      </w:r>
      <w:r w:rsidR="00B8052F">
        <w:rPr>
          <w:rFonts w:ascii="Times New Roman" w:hAnsi="Times New Roman"/>
          <w:sz w:val="20"/>
          <w:szCs w:val="20"/>
        </w:rPr>
        <w:t>.</w:t>
      </w:r>
    </w:p>
  </w:footnote>
  <w:footnote w:id="26">
    <w:p w14:paraId="1EDE31F5" w14:textId="508ECD89" w:rsidR="00E368D1" w:rsidRPr="00A94F3D" w:rsidRDefault="00E368D1" w:rsidP="00A94F3D">
      <w:pPr>
        <w:pStyle w:val="FootnoteText"/>
        <w:rPr>
          <w:rFonts w:ascii="Times New Roman" w:hAnsi="Times New Roman"/>
          <w:sz w:val="20"/>
          <w:szCs w:val="20"/>
          <w:lang w:val="en-CA"/>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proofErr w:type="spellStart"/>
      <w:r w:rsidRPr="00A94F3D">
        <w:rPr>
          <w:rFonts w:ascii="Times New Roman" w:hAnsi="Times New Roman"/>
          <w:sz w:val="20"/>
          <w:szCs w:val="20"/>
        </w:rPr>
        <w:t>Instituto</w:t>
      </w:r>
      <w:proofErr w:type="spellEnd"/>
      <w:r w:rsidRPr="00A94F3D">
        <w:rPr>
          <w:rFonts w:ascii="Times New Roman" w:hAnsi="Times New Roman"/>
          <w:sz w:val="20"/>
          <w:szCs w:val="20"/>
        </w:rPr>
        <w:t xml:space="preserve"> Nacional de </w:t>
      </w:r>
      <w:proofErr w:type="spellStart"/>
      <w:r w:rsidRPr="00A94F3D">
        <w:rPr>
          <w:rFonts w:ascii="Times New Roman" w:hAnsi="Times New Roman"/>
          <w:sz w:val="20"/>
          <w:szCs w:val="20"/>
        </w:rPr>
        <w:t>Estadística</w:t>
      </w:r>
      <w:proofErr w:type="spellEnd"/>
      <w:r w:rsidRPr="00A94F3D">
        <w:rPr>
          <w:rFonts w:ascii="Times New Roman" w:hAnsi="Times New Roman"/>
          <w:sz w:val="20"/>
          <w:szCs w:val="20"/>
        </w:rPr>
        <w:t xml:space="preserve"> (2008), </w:t>
      </w:r>
      <w:r w:rsidR="00B8052F" w:rsidRPr="00B8052F">
        <w:rPr>
          <w:rFonts w:ascii="Times New Roman" w:hAnsi="Times New Roman"/>
          <w:sz w:val="20"/>
          <w:szCs w:val="20"/>
        </w:rPr>
        <w:t>http://www.ine.es/en/welcome.shtml</w:t>
      </w:r>
      <w:r w:rsidR="00B8052F">
        <w:rPr>
          <w:rFonts w:ascii="Times New Roman" w:hAnsi="Times New Roman"/>
          <w:sz w:val="20"/>
          <w:szCs w:val="20"/>
        </w:rPr>
        <w:t xml:space="preserve"> (accessed </w:t>
      </w:r>
      <w:r w:rsidR="00B8052F" w:rsidRPr="00B8052F">
        <w:rPr>
          <w:rFonts w:ascii="Times New Roman" w:hAnsi="Times New Roman"/>
          <w:sz w:val="20"/>
          <w:szCs w:val="20"/>
          <w:highlight w:val="red"/>
        </w:rPr>
        <w:t>Month XX, YYYY</w:t>
      </w:r>
      <w:r w:rsidR="00B8052F">
        <w:rPr>
          <w:rFonts w:ascii="Times New Roman" w:hAnsi="Times New Roman"/>
          <w:sz w:val="20"/>
          <w:szCs w:val="20"/>
        </w:rPr>
        <w:t>).</w:t>
      </w:r>
      <w:r w:rsidRPr="00A94F3D">
        <w:rPr>
          <w:rStyle w:val="Hyperlink"/>
          <w:rFonts w:ascii="Times New Roman" w:hAnsi="Times New Roman"/>
          <w:sz w:val="20"/>
          <w:szCs w:val="20"/>
        </w:rPr>
        <w:t xml:space="preserve"> </w:t>
      </w:r>
    </w:p>
  </w:footnote>
  <w:footnote w:id="27">
    <w:p w14:paraId="2E049D14" w14:textId="26975901" w:rsidR="00792288" w:rsidRPr="00B8052F" w:rsidRDefault="00792288" w:rsidP="00E368D1">
      <w:pPr>
        <w:rPr>
          <w:rFonts w:ascii="Times New Roman" w:hAnsi="Times New Roman"/>
          <w:color w:val="0563C1"/>
          <w:sz w:val="20"/>
          <w:szCs w:val="20"/>
          <w:u w:val="single"/>
        </w:rPr>
      </w:pPr>
      <w:r w:rsidRPr="00A94F3D">
        <w:rPr>
          <w:rStyle w:val="FootnoteReference"/>
          <w:rFonts w:ascii="Times New Roman" w:hAnsi="Times New Roman"/>
          <w:sz w:val="20"/>
          <w:szCs w:val="20"/>
        </w:rPr>
        <w:footnoteRef/>
      </w:r>
      <w:r w:rsidRPr="00A94F3D">
        <w:rPr>
          <w:rFonts w:ascii="Times New Roman" w:hAnsi="Times New Roman"/>
          <w:sz w:val="20"/>
          <w:szCs w:val="20"/>
        </w:rPr>
        <w:t xml:space="preserve"> </w:t>
      </w:r>
      <w:r w:rsidR="00E368D1" w:rsidRPr="00A94F3D">
        <w:rPr>
          <w:rFonts w:ascii="Times New Roman" w:hAnsi="Times New Roman"/>
          <w:sz w:val="20"/>
          <w:szCs w:val="20"/>
        </w:rPr>
        <w:t xml:space="preserve">Wendell Cox, “From Jurisdictional to Functional Analysis of Urban Cores &amp; Suburbs,” </w:t>
      </w:r>
      <w:proofErr w:type="spellStart"/>
      <w:r w:rsidR="00A94F3D">
        <w:rPr>
          <w:rFonts w:ascii="Times New Roman" w:hAnsi="Times New Roman"/>
          <w:i/>
          <w:sz w:val="20"/>
          <w:szCs w:val="20"/>
        </w:rPr>
        <w:t>N</w:t>
      </w:r>
      <w:r w:rsidR="00E368D1" w:rsidRPr="00A94F3D">
        <w:rPr>
          <w:rFonts w:ascii="Times New Roman" w:hAnsi="Times New Roman"/>
          <w:i/>
          <w:sz w:val="20"/>
          <w:szCs w:val="20"/>
        </w:rPr>
        <w:t>ewgeography</w:t>
      </w:r>
      <w:proofErr w:type="spellEnd"/>
      <w:r w:rsidR="00E368D1" w:rsidRPr="00A94F3D">
        <w:rPr>
          <w:rFonts w:ascii="Times New Roman" w:hAnsi="Times New Roman"/>
          <w:i/>
          <w:sz w:val="20"/>
          <w:szCs w:val="20"/>
        </w:rPr>
        <w:t xml:space="preserve"> </w:t>
      </w:r>
      <w:r w:rsidR="00E368D1" w:rsidRPr="00A94F3D">
        <w:rPr>
          <w:rFonts w:ascii="Times New Roman" w:hAnsi="Times New Roman"/>
          <w:sz w:val="20"/>
          <w:szCs w:val="20"/>
        </w:rPr>
        <w:t>(July 4, 2014), http://www.newgeography.com/content/004349-from-jurisdictional-functional-analysis-urban-cores-suburbs</w:t>
      </w:r>
      <w:r w:rsidR="00B8052F">
        <w:rPr>
          <w:rFonts w:ascii="Times New Roman" w:hAnsi="Times New Roman"/>
          <w:sz w:val="20"/>
          <w:szCs w:val="20"/>
        </w:rPr>
        <w:t>.</w:t>
      </w:r>
    </w:p>
    <w:p w14:paraId="75604530" w14:textId="2ADAB5F5" w:rsidR="00792288" w:rsidRPr="00A94F3D" w:rsidRDefault="00792288" w:rsidP="00792288">
      <w:pPr>
        <w:rPr>
          <w:rFonts w:ascii="Times New Roman" w:hAnsi="Times New Roman"/>
          <w:sz w:val="20"/>
          <w:szCs w:val="20"/>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2F25"/>
    <w:multiLevelType w:val="hybridMultilevel"/>
    <w:tmpl w:val="AEA4695E"/>
    <w:lvl w:ilvl="0" w:tplc="196E1088">
      <w:numFmt w:val="bullet"/>
      <w:lvlText w:val="-"/>
      <w:lvlJc w:val="left"/>
      <w:pPr>
        <w:ind w:left="720" w:hanging="360"/>
      </w:pPr>
      <w:rPr>
        <w:rFonts w:ascii="Times New Roman" w:eastAsia="ヒラギノ角ゴ Pro W3"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9F72FB"/>
    <w:multiLevelType w:val="hybridMultilevel"/>
    <w:tmpl w:val="CE80B0B0"/>
    <w:lvl w:ilvl="0" w:tplc="E6A6FC8A">
      <w:numFmt w:val="bullet"/>
      <w:lvlText w:val="-"/>
      <w:lvlJc w:val="left"/>
      <w:pPr>
        <w:ind w:left="720" w:hanging="360"/>
      </w:pPr>
      <w:rPr>
        <w:rFonts w:ascii="Times New Roman" w:eastAsia="ヒラギノ角ゴ Pro W3"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6F5706B"/>
    <w:multiLevelType w:val="hybridMultilevel"/>
    <w:tmpl w:val="B8A88EA8"/>
    <w:lvl w:ilvl="0" w:tplc="D65289E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C837DA3"/>
    <w:multiLevelType w:val="hybridMultilevel"/>
    <w:tmpl w:val="827C5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88"/>
    <w:rsid w:val="00000BE8"/>
    <w:rsid w:val="00002FE1"/>
    <w:rsid w:val="00005D8E"/>
    <w:rsid w:val="00024D97"/>
    <w:rsid w:val="00031D3E"/>
    <w:rsid w:val="00051D25"/>
    <w:rsid w:val="000654F7"/>
    <w:rsid w:val="000B5751"/>
    <w:rsid w:val="000E1C28"/>
    <w:rsid w:val="00101C9B"/>
    <w:rsid w:val="0014249E"/>
    <w:rsid w:val="00143342"/>
    <w:rsid w:val="00143619"/>
    <w:rsid w:val="00143A31"/>
    <w:rsid w:val="0014735C"/>
    <w:rsid w:val="00186A42"/>
    <w:rsid w:val="00196DA0"/>
    <w:rsid w:val="001A00F3"/>
    <w:rsid w:val="001C4426"/>
    <w:rsid w:val="001D4BFF"/>
    <w:rsid w:val="002146B1"/>
    <w:rsid w:val="00216F0A"/>
    <w:rsid w:val="002234DA"/>
    <w:rsid w:val="002466AC"/>
    <w:rsid w:val="00252111"/>
    <w:rsid w:val="002773AF"/>
    <w:rsid w:val="002B7A7E"/>
    <w:rsid w:val="00307668"/>
    <w:rsid w:val="00322D7E"/>
    <w:rsid w:val="00331146"/>
    <w:rsid w:val="00361510"/>
    <w:rsid w:val="00370E4A"/>
    <w:rsid w:val="003825CC"/>
    <w:rsid w:val="003A5425"/>
    <w:rsid w:val="003F2B6F"/>
    <w:rsid w:val="00403330"/>
    <w:rsid w:val="004046EE"/>
    <w:rsid w:val="00432C40"/>
    <w:rsid w:val="004466D8"/>
    <w:rsid w:val="004707C1"/>
    <w:rsid w:val="0047257C"/>
    <w:rsid w:val="00475218"/>
    <w:rsid w:val="00483D5A"/>
    <w:rsid w:val="00492AEE"/>
    <w:rsid w:val="00496A57"/>
    <w:rsid w:val="004C1757"/>
    <w:rsid w:val="00501BBC"/>
    <w:rsid w:val="00521A76"/>
    <w:rsid w:val="00555BC0"/>
    <w:rsid w:val="00570528"/>
    <w:rsid w:val="00574B4F"/>
    <w:rsid w:val="005803E6"/>
    <w:rsid w:val="00584BF9"/>
    <w:rsid w:val="005A7CC4"/>
    <w:rsid w:val="005E6491"/>
    <w:rsid w:val="00600E4B"/>
    <w:rsid w:val="006018F6"/>
    <w:rsid w:val="0061264A"/>
    <w:rsid w:val="006407AB"/>
    <w:rsid w:val="006565D4"/>
    <w:rsid w:val="006644B3"/>
    <w:rsid w:val="00665E0D"/>
    <w:rsid w:val="006661E8"/>
    <w:rsid w:val="006A3EE6"/>
    <w:rsid w:val="006D6364"/>
    <w:rsid w:val="006D7870"/>
    <w:rsid w:val="006E135B"/>
    <w:rsid w:val="006E53F6"/>
    <w:rsid w:val="006F04BB"/>
    <w:rsid w:val="00700AB0"/>
    <w:rsid w:val="00722DDE"/>
    <w:rsid w:val="00772471"/>
    <w:rsid w:val="00783501"/>
    <w:rsid w:val="00783604"/>
    <w:rsid w:val="00790ADE"/>
    <w:rsid w:val="00792288"/>
    <w:rsid w:val="007A2088"/>
    <w:rsid w:val="007B3A69"/>
    <w:rsid w:val="007C1C26"/>
    <w:rsid w:val="007C1F40"/>
    <w:rsid w:val="007D1531"/>
    <w:rsid w:val="007D1C43"/>
    <w:rsid w:val="007D1F28"/>
    <w:rsid w:val="007E4FD5"/>
    <w:rsid w:val="007F3E8B"/>
    <w:rsid w:val="007F7B10"/>
    <w:rsid w:val="00812894"/>
    <w:rsid w:val="008331C7"/>
    <w:rsid w:val="008503C6"/>
    <w:rsid w:val="00877721"/>
    <w:rsid w:val="00880A2C"/>
    <w:rsid w:val="008B35F0"/>
    <w:rsid w:val="008D522C"/>
    <w:rsid w:val="008D6881"/>
    <w:rsid w:val="008F38EE"/>
    <w:rsid w:val="009341EE"/>
    <w:rsid w:val="00957227"/>
    <w:rsid w:val="009677C8"/>
    <w:rsid w:val="0097025C"/>
    <w:rsid w:val="0098397F"/>
    <w:rsid w:val="00990EE7"/>
    <w:rsid w:val="009A7C2B"/>
    <w:rsid w:val="009F41BC"/>
    <w:rsid w:val="009F4E34"/>
    <w:rsid w:val="00A015FD"/>
    <w:rsid w:val="00A04C34"/>
    <w:rsid w:val="00A13F90"/>
    <w:rsid w:val="00A31539"/>
    <w:rsid w:val="00A70069"/>
    <w:rsid w:val="00A75E81"/>
    <w:rsid w:val="00A94F3D"/>
    <w:rsid w:val="00AA50D4"/>
    <w:rsid w:val="00AB0914"/>
    <w:rsid w:val="00AC6643"/>
    <w:rsid w:val="00B0153C"/>
    <w:rsid w:val="00B16A98"/>
    <w:rsid w:val="00B7306D"/>
    <w:rsid w:val="00B8052F"/>
    <w:rsid w:val="00BA0561"/>
    <w:rsid w:val="00BD6E46"/>
    <w:rsid w:val="00C02331"/>
    <w:rsid w:val="00C13D26"/>
    <w:rsid w:val="00C561FC"/>
    <w:rsid w:val="00C5780E"/>
    <w:rsid w:val="00C72387"/>
    <w:rsid w:val="00C72776"/>
    <w:rsid w:val="00C86A09"/>
    <w:rsid w:val="00C96BCB"/>
    <w:rsid w:val="00CA391C"/>
    <w:rsid w:val="00CC5707"/>
    <w:rsid w:val="00CD159A"/>
    <w:rsid w:val="00CD5ACA"/>
    <w:rsid w:val="00D035A6"/>
    <w:rsid w:val="00D0572F"/>
    <w:rsid w:val="00D24F67"/>
    <w:rsid w:val="00D44763"/>
    <w:rsid w:val="00D56556"/>
    <w:rsid w:val="00D64870"/>
    <w:rsid w:val="00DC6397"/>
    <w:rsid w:val="00DD05F2"/>
    <w:rsid w:val="00DE1E45"/>
    <w:rsid w:val="00DF569A"/>
    <w:rsid w:val="00E143E3"/>
    <w:rsid w:val="00E2525E"/>
    <w:rsid w:val="00E33FFD"/>
    <w:rsid w:val="00E368D1"/>
    <w:rsid w:val="00E5478F"/>
    <w:rsid w:val="00E77432"/>
    <w:rsid w:val="00E85A41"/>
    <w:rsid w:val="00E91519"/>
    <w:rsid w:val="00EB1EDF"/>
    <w:rsid w:val="00EC63BE"/>
    <w:rsid w:val="00ED42E0"/>
    <w:rsid w:val="00ED657A"/>
    <w:rsid w:val="00EF38B3"/>
    <w:rsid w:val="00F029FF"/>
    <w:rsid w:val="00F02E0E"/>
    <w:rsid w:val="00F03D59"/>
    <w:rsid w:val="00F0648A"/>
    <w:rsid w:val="00F226E4"/>
    <w:rsid w:val="00F23048"/>
    <w:rsid w:val="00F314A8"/>
    <w:rsid w:val="00F37B80"/>
    <w:rsid w:val="00F54624"/>
    <w:rsid w:val="00F577AF"/>
    <w:rsid w:val="00F93849"/>
    <w:rsid w:val="00FE79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172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2288"/>
    <w:rPr>
      <w:rFonts w:ascii="Lucida Grande" w:eastAsia="ヒラギノ角ゴ Pro W3" w:hAnsi="Lucida Grande"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abel">
    <w:name w:val="Normal Label"/>
    <w:autoRedefine/>
    <w:rsid w:val="00792288"/>
    <w:pPr>
      <w:widowControl w:val="0"/>
      <w:suppressAutoHyphens/>
      <w:spacing w:line="300" w:lineRule="atLeast"/>
    </w:pPr>
    <w:rPr>
      <w:rFonts w:ascii="Bodoni MT" w:eastAsia="ヒラギノ角ゴ Pro W3" w:hAnsi="Bodoni MT" w:cs="Times New Roman"/>
      <w:color w:val="000000"/>
      <w:sz w:val="22"/>
      <w:szCs w:val="20"/>
    </w:rPr>
  </w:style>
  <w:style w:type="character" w:styleId="Hyperlink">
    <w:name w:val="Hyperlink"/>
    <w:uiPriority w:val="99"/>
    <w:rsid w:val="00792288"/>
    <w:rPr>
      <w:color w:val="0563C1"/>
      <w:u w:val="single"/>
    </w:rPr>
  </w:style>
  <w:style w:type="paragraph" w:styleId="FootnoteText">
    <w:name w:val="footnote text"/>
    <w:basedOn w:val="Normal"/>
    <w:link w:val="FootnoteTextChar"/>
    <w:uiPriority w:val="99"/>
    <w:rsid w:val="00792288"/>
  </w:style>
  <w:style w:type="character" w:customStyle="1" w:styleId="FootnoteTextChar">
    <w:name w:val="Footnote Text Char"/>
    <w:basedOn w:val="DefaultParagraphFont"/>
    <w:link w:val="FootnoteText"/>
    <w:uiPriority w:val="99"/>
    <w:rsid w:val="00792288"/>
    <w:rPr>
      <w:rFonts w:ascii="Lucida Grande" w:eastAsia="ヒラギノ角ゴ Pro W3" w:hAnsi="Lucida Grande" w:cs="Times New Roman"/>
      <w:color w:val="000000"/>
    </w:rPr>
  </w:style>
  <w:style w:type="character" w:styleId="FootnoteReference">
    <w:name w:val="footnote reference"/>
    <w:rsid w:val="00792288"/>
    <w:rPr>
      <w:vertAlign w:val="superscript"/>
    </w:rPr>
  </w:style>
  <w:style w:type="paragraph" w:customStyle="1" w:styleId="NormalText">
    <w:name w:val="Normal Text"/>
    <w:basedOn w:val="Normal"/>
    <w:uiPriority w:val="99"/>
    <w:rsid w:val="00792288"/>
    <w:pPr>
      <w:widowControl w:val="0"/>
      <w:autoSpaceDE w:val="0"/>
      <w:autoSpaceDN w:val="0"/>
      <w:adjustRightInd w:val="0"/>
      <w:spacing w:line="300" w:lineRule="atLeast"/>
      <w:textAlignment w:val="center"/>
    </w:pPr>
    <w:rPr>
      <w:rFonts w:ascii="Bodoni MT" w:eastAsia="Times New Roman" w:hAnsi="Bodoni MT" w:cs="Bodoni MT"/>
      <w:lang w:eastAsia="zh-TW"/>
    </w:rPr>
  </w:style>
  <w:style w:type="character" w:styleId="CommentReference">
    <w:name w:val="annotation reference"/>
    <w:rsid w:val="00792288"/>
    <w:rPr>
      <w:sz w:val="18"/>
      <w:szCs w:val="18"/>
    </w:rPr>
  </w:style>
  <w:style w:type="paragraph" w:styleId="CommentText">
    <w:name w:val="annotation text"/>
    <w:basedOn w:val="Normal"/>
    <w:link w:val="CommentTextChar"/>
    <w:rsid w:val="00792288"/>
  </w:style>
  <w:style w:type="character" w:customStyle="1" w:styleId="CommentTextChar">
    <w:name w:val="Comment Text Char"/>
    <w:basedOn w:val="DefaultParagraphFont"/>
    <w:link w:val="CommentText"/>
    <w:rsid w:val="00792288"/>
    <w:rPr>
      <w:rFonts w:ascii="Lucida Grande" w:eastAsia="ヒラギノ角ゴ Pro W3" w:hAnsi="Lucida Grande" w:cs="Times New Roman"/>
      <w:color w:val="000000"/>
    </w:rPr>
  </w:style>
  <w:style w:type="paragraph" w:styleId="BalloonText">
    <w:name w:val="Balloon Text"/>
    <w:basedOn w:val="Normal"/>
    <w:link w:val="BalloonTextChar"/>
    <w:uiPriority w:val="99"/>
    <w:semiHidden/>
    <w:unhideWhenUsed/>
    <w:rsid w:val="0079228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92288"/>
    <w:rPr>
      <w:rFonts w:ascii="Times New Roman" w:eastAsia="ヒラギノ角ゴ Pro W3" w:hAnsi="Times New Roman" w:cs="Times New Roman"/>
      <w:color w:val="000000"/>
      <w:sz w:val="18"/>
      <w:szCs w:val="18"/>
    </w:rPr>
  </w:style>
  <w:style w:type="paragraph" w:styleId="ListParagraph">
    <w:name w:val="List Paragraph"/>
    <w:basedOn w:val="Normal"/>
    <w:uiPriority w:val="34"/>
    <w:qFormat/>
    <w:rsid w:val="00D035A6"/>
    <w:pPr>
      <w:ind w:left="720"/>
      <w:contextualSpacing/>
    </w:pPr>
  </w:style>
  <w:style w:type="paragraph" w:styleId="CommentSubject">
    <w:name w:val="annotation subject"/>
    <w:basedOn w:val="CommentText"/>
    <w:next w:val="CommentText"/>
    <w:link w:val="CommentSubjectChar"/>
    <w:uiPriority w:val="99"/>
    <w:semiHidden/>
    <w:unhideWhenUsed/>
    <w:rsid w:val="00783604"/>
    <w:rPr>
      <w:b/>
      <w:bCs/>
      <w:sz w:val="20"/>
      <w:szCs w:val="20"/>
    </w:rPr>
  </w:style>
  <w:style w:type="character" w:customStyle="1" w:styleId="CommentSubjectChar">
    <w:name w:val="Comment Subject Char"/>
    <w:basedOn w:val="CommentTextChar"/>
    <w:link w:val="CommentSubject"/>
    <w:uiPriority w:val="99"/>
    <w:semiHidden/>
    <w:rsid w:val="00783604"/>
    <w:rPr>
      <w:rFonts w:ascii="Lucida Grande" w:eastAsia="ヒラギノ角ゴ Pro W3" w:hAnsi="Lucida Grande" w:cs="Times New Roman"/>
      <w:b/>
      <w:bCs/>
      <w:color w:val="000000"/>
      <w:sz w:val="20"/>
      <w:szCs w:val="20"/>
    </w:rPr>
  </w:style>
  <w:style w:type="character" w:styleId="FollowedHyperlink">
    <w:name w:val="FollowedHyperlink"/>
    <w:basedOn w:val="DefaultParagraphFont"/>
    <w:uiPriority w:val="99"/>
    <w:semiHidden/>
    <w:unhideWhenUsed/>
    <w:rsid w:val="00370E4A"/>
    <w:rPr>
      <w:color w:val="954F72" w:themeColor="followedHyperlink"/>
      <w:u w:val="single"/>
    </w:rPr>
  </w:style>
  <w:style w:type="character" w:styleId="Strong">
    <w:name w:val="Strong"/>
    <w:basedOn w:val="DefaultParagraphFont"/>
    <w:uiPriority w:val="22"/>
    <w:qFormat/>
    <w:rsid w:val="002466AC"/>
    <w:rPr>
      <w:b/>
      <w:bCs/>
    </w:rPr>
  </w:style>
  <w:style w:type="character" w:customStyle="1" w:styleId="apple-converted-space">
    <w:name w:val="apple-converted-space"/>
    <w:basedOn w:val="DefaultParagraphFont"/>
    <w:rsid w:val="002466AC"/>
  </w:style>
  <w:style w:type="paragraph" w:styleId="Header">
    <w:name w:val="header"/>
    <w:basedOn w:val="Normal"/>
    <w:link w:val="HeaderChar"/>
    <w:uiPriority w:val="99"/>
    <w:unhideWhenUsed/>
    <w:rsid w:val="007F3E8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F3E8B"/>
    <w:rPr>
      <w:rFonts w:ascii="Lucida Grande" w:eastAsia="ヒラギノ角ゴ Pro W3" w:hAnsi="Lucida Grande" w:cs="Times New Roman"/>
      <w:color w:val="000000"/>
      <w:sz w:val="20"/>
      <w:szCs w:val="20"/>
    </w:rPr>
  </w:style>
  <w:style w:type="paragraph" w:styleId="Footer">
    <w:name w:val="footer"/>
    <w:basedOn w:val="Normal"/>
    <w:link w:val="FooterChar"/>
    <w:uiPriority w:val="99"/>
    <w:unhideWhenUsed/>
    <w:rsid w:val="007F3E8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F3E8B"/>
    <w:rPr>
      <w:rFonts w:ascii="Lucida Grande" w:eastAsia="ヒラギノ角ゴ Pro W3" w:hAnsi="Lucida Grande"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8B7B62-C8BE-9E42-8BB4-96099B38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1583</Words>
  <Characters>9025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 Buskirk, Darcy E</cp:lastModifiedBy>
  <cp:revision>2</cp:revision>
  <dcterms:created xsi:type="dcterms:W3CDTF">2016-09-14T10:50:00Z</dcterms:created>
  <dcterms:modified xsi:type="dcterms:W3CDTF">2016-09-14T10:50:00Z</dcterms:modified>
</cp:coreProperties>
</file>